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9F1D" w14:textId="33064C7A" w:rsidR="008E0EDA" w:rsidRPr="007F702B" w:rsidRDefault="008E0EDA">
      <w:pPr>
        <w:rPr>
          <w:rStyle w:val="IntenseReference"/>
          <w:sz w:val="32"/>
          <w:szCs w:val="32"/>
        </w:rPr>
      </w:pPr>
      <w:r w:rsidRPr="007F702B">
        <w:rPr>
          <w:rStyle w:val="IntenseReference"/>
          <w:sz w:val="32"/>
          <w:szCs w:val="32"/>
        </w:rPr>
        <w:t>IMF Model Builder</w:t>
      </w:r>
      <w:r w:rsidR="000F5E78" w:rsidRPr="007F702B">
        <w:rPr>
          <w:rStyle w:val="IntenseReference"/>
          <w:sz w:val="32"/>
          <w:szCs w:val="32"/>
        </w:rPr>
        <w:t xml:space="preserve"> </w:t>
      </w:r>
      <w:r w:rsidRPr="007F702B">
        <w:rPr>
          <w:rStyle w:val="IntenseReference"/>
          <w:sz w:val="32"/>
          <w:szCs w:val="32"/>
        </w:rPr>
        <w:t>Concept Paper</w:t>
      </w:r>
    </w:p>
    <w:p w14:paraId="504D2384" w14:textId="2EB21CFD" w:rsidR="008E0EDA" w:rsidRPr="000F5E78" w:rsidRDefault="00F1110E">
      <w:pPr>
        <w:rPr>
          <w:rStyle w:val="IntenseReference"/>
        </w:rPr>
      </w:pPr>
      <w:r w:rsidRPr="000F5E78">
        <w:rPr>
          <w:rStyle w:val="IntenseReference"/>
        </w:rPr>
        <w:t>Background</w:t>
      </w:r>
    </w:p>
    <w:p w14:paraId="3DAA503F" w14:textId="7CB96BEB" w:rsidR="008E0EDA" w:rsidRDefault="008E0EDA">
      <w:r>
        <w:t>Resulting from the READI JIP</w:t>
      </w:r>
      <w:r w:rsidR="00675D24">
        <w:t>,</w:t>
      </w:r>
      <w:r>
        <w:t xml:space="preserve"> an asset information modelling framework has been developed (IMF) which provides a way to create, verify, share, and use</w:t>
      </w:r>
      <w:r w:rsidR="00C2785B">
        <w:t>,</w:t>
      </w:r>
      <w:r>
        <w:t xml:space="preserve"> a standardised virtual representation of a facility or asset. This promises to solve a number of challenges related to data-centric sharing of information, as well as building data-rich models that can be a foundation for Digital Twin applications.</w:t>
      </w:r>
    </w:p>
    <w:p w14:paraId="0E0E3898" w14:textId="77777777" w:rsidR="00F1110E" w:rsidRDefault="00F1110E"/>
    <w:p w14:paraId="7727F85D" w14:textId="3E19B6E8" w:rsidR="00F1110E" w:rsidRPr="000F5E78" w:rsidRDefault="00F1110E">
      <w:pPr>
        <w:rPr>
          <w:rStyle w:val="IntenseReference"/>
        </w:rPr>
      </w:pPr>
      <w:r w:rsidRPr="000F5E78">
        <w:rPr>
          <w:rStyle w:val="IntenseReference"/>
        </w:rPr>
        <w:t>Product Vision</w:t>
      </w:r>
    </w:p>
    <w:p w14:paraId="0D9A28F8" w14:textId="6B379F8B" w:rsidR="00F1110E" w:rsidRDefault="008E0EDA">
      <w:r>
        <w:t>The vision for the IMF Model Builder (MB) is to be a</w:t>
      </w:r>
      <w:r w:rsidR="005542E5">
        <w:t xml:space="preserve">n efficient </w:t>
      </w:r>
      <w:r w:rsidRPr="007E09D4">
        <w:rPr>
          <w:b/>
          <w:bCs/>
        </w:rPr>
        <w:t xml:space="preserve">means for paving the way for industrial adoption </w:t>
      </w:r>
      <w:r>
        <w:t>of the IMF, by providing a user-friendly</w:t>
      </w:r>
      <w:r w:rsidR="005542E5">
        <w:t xml:space="preserve"> authoring tool that demonstrates how asset information models can be built and shared. </w:t>
      </w:r>
      <w:r w:rsidR="00E70ED7">
        <w:t>To achieve this</w:t>
      </w:r>
      <w:r w:rsidR="00191D79">
        <w:t>, involvement from industry stakeholders</w:t>
      </w:r>
      <w:r w:rsidR="005B1F42">
        <w:t xml:space="preserve"> as part of the development shall be </w:t>
      </w:r>
      <w:r w:rsidR="00F321F4">
        <w:t>ensured:</w:t>
      </w:r>
    </w:p>
    <w:p w14:paraId="22F8B002" w14:textId="4E59C881" w:rsidR="00F1110E" w:rsidRDefault="00F1110E" w:rsidP="00F1110E">
      <w:pPr>
        <w:pStyle w:val="ListParagraph"/>
        <w:numPr>
          <w:ilvl w:val="0"/>
          <w:numId w:val="1"/>
        </w:numPr>
      </w:pPr>
      <w:r>
        <w:t>When</w:t>
      </w:r>
      <w:r w:rsidR="005542E5">
        <w:t xml:space="preserve"> developing and demonstrating </w:t>
      </w:r>
      <w:r w:rsidR="005542E5" w:rsidRPr="009B6872">
        <w:rPr>
          <w:i/>
          <w:iCs/>
        </w:rPr>
        <w:t>how to build a model</w:t>
      </w:r>
      <w:r w:rsidR="005542E5">
        <w:t xml:space="preserve">, </w:t>
      </w:r>
      <w:r w:rsidR="00514E14">
        <w:t xml:space="preserve">industry </w:t>
      </w:r>
      <w:r w:rsidR="005542E5">
        <w:t xml:space="preserve">end user feedback </w:t>
      </w:r>
      <w:r>
        <w:t>shall be</w:t>
      </w:r>
      <w:r w:rsidR="005542E5">
        <w:t xml:space="preserve"> incorporated</w:t>
      </w:r>
      <w:r>
        <w:t xml:space="preserve"> into the functionality and user interface</w:t>
      </w:r>
      <w:r w:rsidR="005542E5">
        <w:t>.</w:t>
      </w:r>
    </w:p>
    <w:p w14:paraId="19EBA105" w14:textId="2C23928D" w:rsidR="008E0EDA" w:rsidRDefault="00F1110E" w:rsidP="00F1110E">
      <w:pPr>
        <w:pStyle w:val="ListParagraph"/>
        <w:numPr>
          <w:ilvl w:val="0"/>
          <w:numId w:val="1"/>
        </w:numPr>
      </w:pPr>
      <w:r>
        <w:t>When</w:t>
      </w:r>
      <w:r w:rsidR="005542E5">
        <w:t xml:space="preserve"> developing and testing </w:t>
      </w:r>
      <w:r w:rsidR="005542E5" w:rsidRPr="009B6872">
        <w:rPr>
          <w:i/>
          <w:iCs/>
        </w:rPr>
        <w:t>the sharing of asset information models</w:t>
      </w:r>
      <w:r w:rsidR="005542E5">
        <w:t xml:space="preserve"> between different IT-systems, alignment </w:t>
      </w:r>
      <w:r>
        <w:t xml:space="preserve">with </w:t>
      </w:r>
      <w:r w:rsidR="00E87F14">
        <w:t xml:space="preserve">users of applicable </w:t>
      </w:r>
      <w:r w:rsidR="0052750B">
        <w:t xml:space="preserve">industry </w:t>
      </w:r>
      <w:r>
        <w:t xml:space="preserve">standards shall be </w:t>
      </w:r>
      <w:r w:rsidR="0052750B">
        <w:t>a</w:t>
      </w:r>
      <w:r>
        <w:t xml:space="preserve"> prime objective.</w:t>
      </w:r>
    </w:p>
    <w:p w14:paraId="4AB5669E" w14:textId="77777777" w:rsidR="00F1110E" w:rsidRDefault="00F1110E" w:rsidP="00F1110E"/>
    <w:p w14:paraId="4AF4F0FE" w14:textId="2C2E9610" w:rsidR="00F1110E" w:rsidRPr="000F5E78" w:rsidRDefault="00F1110E" w:rsidP="00F1110E">
      <w:pPr>
        <w:rPr>
          <w:rStyle w:val="IntenseReference"/>
        </w:rPr>
      </w:pPr>
      <w:r w:rsidRPr="000F5E78">
        <w:rPr>
          <w:rStyle w:val="IntenseReference"/>
        </w:rPr>
        <w:t>Product Scope</w:t>
      </w:r>
    </w:p>
    <w:p w14:paraId="123FB56A" w14:textId="5ACA2E19" w:rsidR="00F1110E" w:rsidRDefault="00F1110E" w:rsidP="00F1110E">
      <w:r>
        <w:t xml:space="preserve">The Model Builder shall be developed towards two scope milestones: </w:t>
      </w:r>
      <w:r w:rsidR="009C2CE7">
        <w:t xml:space="preserve">1) </w:t>
      </w:r>
      <w:r>
        <w:t xml:space="preserve">a Model Builder Prototype, and </w:t>
      </w:r>
      <w:r w:rsidR="009C2CE7">
        <w:t xml:space="preserve">2) </w:t>
      </w:r>
      <w:r>
        <w:t>a Model Builder MVP.</w:t>
      </w:r>
      <w:r w:rsidR="00BF5139">
        <w:t xml:space="preserve"> Prior to a working Model Builder Prototype a Demo shall be provided. The Demo shall visualise the features of the </w:t>
      </w:r>
      <w:del w:id="0" w:author="Erlend" w:date="2021-04-20T15:22:00Z">
        <w:r w:rsidR="00BF5139" w:rsidDel="004206F3">
          <w:delText>Prototype, but</w:delText>
        </w:r>
      </w:del>
      <w:ins w:id="1" w:author="Erlend" w:date="2021-04-20T15:22:00Z">
        <w:r w:rsidR="004206F3">
          <w:t>Prototype but</w:t>
        </w:r>
      </w:ins>
      <w:r w:rsidR="00BF5139">
        <w:t xml:space="preserve"> need not be fully functional.</w:t>
      </w:r>
      <w:ins w:id="2" w:author="Erlend" w:date="2021-04-20T12:34:00Z">
        <w:r w:rsidR="00050171">
          <w:br/>
        </w:r>
      </w:ins>
      <w:ins w:id="3" w:author="Erlend" w:date="2021-04-20T12:35:00Z">
        <w:r w:rsidR="00050171">
          <w:t>As per version 5 of this Concept Paper the product scope has been expanded to include a Basic Type Editor (BTE</w:t>
        </w:r>
      </w:ins>
      <w:ins w:id="4" w:author="Erlend" w:date="2021-04-20T12:36:00Z">
        <w:r w:rsidR="00050171">
          <w:t>).</w:t>
        </w:r>
      </w:ins>
    </w:p>
    <w:p w14:paraId="6DB3C14B" w14:textId="59A8254B" w:rsidR="005D2860" w:rsidRPr="00EF5AB6" w:rsidRDefault="005D2860" w:rsidP="00F1110E">
      <w:pPr>
        <w:rPr>
          <w:rStyle w:val="IntenseEmphasis"/>
        </w:rPr>
      </w:pPr>
      <w:r w:rsidRPr="00EF5AB6">
        <w:rPr>
          <w:rStyle w:val="IntenseEmphasis"/>
        </w:rPr>
        <w:t>Prototype:</w:t>
      </w:r>
    </w:p>
    <w:p w14:paraId="7738C2C2" w14:textId="0658E075" w:rsidR="00F1110E" w:rsidRDefault="00F1110E" w:rsidP="00F1110E">
      <w:pPr>
        <w:pStyle w:val="ListParagraph"/>
        <w:numPr>
          <w:ilvl w:val="0"/>
          <w:numId w:val="2"/>
        </w:numPr>
      </w:pPr>
      <w:r>
        <w:t>The Model Builder Prototype shall incorporate end user functionality and interface to support the authoring of a high level (low granularity) asset model</w:t>
      </w:r>
      <w:r w:rsidR="00DD4CF7">
        <w:t xml:space="preserve"> as visualised by creating Process Block Diagrams of:</w:t>
      </w:r>
    </w:p>
    <w:p w14:paraId="3EFB5FBD" w14:textId="21A1DAE7" w:rsidR="00DD4CF7" w:rsidRDefault="00DD4CF7" w:rsidP="00DD4CF7">
      <w:pPr>
        <w:pStyle w:val="ListParagraph"/>
        <w:numPr>
          <w:ilvl w:val="1"/>
          <w:numId w:val="2"/>
        </w:numPr>
      </w:pPr>
      <w:r>
        <w:t xml:space="preserve">Level 0: the </w:t>
      </w:r>
      <w:r w:rsidR="00671266">
        <w:t xml:space="preserve">main </w:t>
      </w:r>
      <w:r>
        <w:t>facility with its connections</w:t>
      </w:r>
    </w:p>
    <w:p w14:paraId="2A55581A" w14:textId="59578651" w:rsidR="00DD4CF7" w:rsidRDefault="00DD4CF7" w:rsidP="00DD4CF7">
      <w:pPr>
        <w:pStyle w:val="ListParagraph"/>
        <w:numPr>
          <w:ilvl w:val="1"/>
          <w:numId w:val="2"/>
        </w:numPr>
      </w:pPr>
      <w:r>
        <w:t xml:space="preserve">Level 1: the process </w:t>
      </w:r>
      <w:r w:rsidR="004A0813">
        <w:t>functions (‘boxes’)</w:t>
      </w:r>
      <w:r>
        <w:t xml:space="preserve"> of the facility</w:t>
      </w:r>
      <w:r w:rsidR="004A0813">
        <w:t>, including ‘Main Process’,</w:t>
      </w:r>
      <w:r w:rsidR="00AD0893">
        <w:t xml:space="preserve"> and their connections</w:t>
      </w:r>
      <w:r w:rsidR="00CE4EBA">
        <w:t>,</w:t>
      </w:r>
    </w:p>
    <w:p w14:paraId="1F244529" w14:textId="0F1D42D3" w:rsidR="00DD4CF7" w:rsidRDefault="00DD4CF7" w:rsidP="00DD4CF7">
      <w:pPr>
        <w:pStyle w:val="ListParagraph"/>
        <w:numPr>
          <w:ilvl w:val="1"/>
          <w:numId w:val="2"/>
        </w:numPr>
      </w:pPr>
      <w:r>
        <w:t xml:space="preserve">Level </w:t>
      </w:r>
      <w:r w:rsidR="004A0813">
        <w:t>2</w:t>
      </w:r>
      <w:r>
        <w:t xml:space="preserve"> partial: the</w:t>
      </w:r>
      <w:r w:rsidR="004A0813">
        <w:t xml:space="preserve"> sub-functions (‘boxes’) </w:t>
      </w:r>
      <w:r w:rsidR="00FB0EDC">
        <w:t xml:space="preserve">that are part </w:t>
      </w:r>
      <w:r w:rsidR="004A0813">
        <w:t>of ‘Main Process’</w:t>
      </w:r>
      <w:r w:rsidR="00CE4EBA">
        <w:t>, and their connections</w:t>
      </w:r>
      <w:r w:rsidR="004A0813">
        <w:t>.</w:t>
      </w:r>
    </w:p>
    <w:p w14:paraId="1BFCEE15" w14:textId="5E113BB9" w:rsidR="004A0813" w:rsidRDefault="004A0813" w:rsidP="004A0813">
      <w:pPr>
        <w:pStyle w:val="ListParagraph"/>
        <w:numPr>
          <w:ilvl w:val="0"/>
          <w:numId w:val="2"/>
        </w:numPr>
      </w:pPr>
      <w:r>
        <w:t xml:space="preserve">Modelling shall be possible by </w:t>
      </w:r>
      <w:r w:rsidR="00D10554">
        <w:t>configuring</w:t>
      </w:r>
      <w:r>
        <w:t xml:space="preserve"> </w:t>
      </w:r>
      <w:r w:rsidRPr="001D0E47">
        <w:rPr>
          <w:b/>
          <w:bCs/>
        </w:rPr>
        <w:t>Function System Blocks</w:t>
      </w:r>
      <w:r>
        <w:t xml:space="preserve"> </w:t>
      </w:r>
      <w:r w:rsidR="006A2D50">
        <w:t xml:space="preserve">(functions) </w:t>
      </w:r>
      <w:r>
        <w:t xml:space="preserve">and </w:t>
      </w:r>
      <w:r w:rsidRPr="001D0E47">
        <w:rPr>
          <w:b/>
          <w:bCs/>
        </w:rPr>
        <w:t>Transports</w:t>
      </w:r>
      <w:r w:rsidR="006A2D50">
        <w:t xml:space="preserve"> (streams)</w:t>
      </w:r>
      <w:r>
        <w:t xml:space="preserve"> </w:t>
      </w:r>
      <w:r w:rsidR="00D0433F">
        <w:t>to</w:t>
      </w:r>
      <w:r>
        <w:t xml:space="preserve"> </w:t>
      </w:r>
      <w:r w:rsidR="006A2D50">
        <w:t>connect between</w:t>
      </w:r>
      <w:r>
        <w:t xml:space="preserve"> them.</w:t>
      </w:r>
    </w:p>
    <w:p w14:paraId="34F15FD7" w14:textId="072F1344" w:rsidR="004A0813" w:rsidRDefault="004A0813" w:rsidP="004A0813">
      <w:pPr>
        <w:pStyle w:val="ListParagraph"/>
        <w:numPr>
          <w:ilvl w:val="0"/>
          <w:numId w:val="2"/>
        </w:numPr>
      </w:pPr>
      <w:r>
        <w:t xml:space="preserve">It shall be possible to pivot between </w:t>
      </w:r>
      <w:r w:rsidR="003C6907">
        <w:t xml:space="preserve">– or view simultaneously - </w:t>
      </w:r>
      <w:r>
        <w:t>Block Diagram view and Tree Structure view while editing the model.</w:t>
      </w:r>
    </w:p>
    <w:p w14:paraId="651CB825" w14:textId="596F7646" w:rsidR="004A0813" w:rsidRDefault="004A0813" w:rsidP="004A0813">
      <w:pPr>
        <w:pStyle w:val="ListParagraph"/>
        <w:numPr>
          <w:ilvl w:val="0"/>
          <w:numId w:val="2"/>
        </w:numPr>
      </w:pPr>
      <w:r>
        <w:t xml:space="preserve">Only the Process discipline </w:t>
      </w:r>
      <w:r w:rsidR="0002238C">
        <w:t xml:space="preserve">perspective </w:t>
      </w:r>
      <w:r>
        <w:t>shall be implemented</w:t>
      </w:r>
      <w:r w:rsidR="00C2022C">
        <w:t xml:space="preserve">, and </w:t>
      </w:r>
      <w:r w:rsidR="005E6790">
        <w:t xml:space="preserve">for Transports </w:t>
      </w:r>
      <w:r w:rsidR="00C2022C">
        <w:t xml:space="preserve">only </w:t>
      </w:r>
      <w:r w:rsidR="008E13C9">
        <w:t>F</w:t>
      </w:r>
      <w:r w:rsidR="00C2022C">
        <w:t>luid transports</w:t>
      </w:r>
      <w:r w:rsidR="005E6790">
        <w:t xml:space="preserve"> shall be included</w:t>
      </w:r>
      <w:r>
        <w:t xml:space="preserve">, meaning that </w:t>
      </w:r>
      <w:r w:rsidR="006104D4">
        <w:t xml:space="preserve">the </w:t>
      </w:r>
      <w:r>
        <w:t xml:space="preserve">Electricity, Information, </w:t>
      </w:r>
      <w:r w:rsidR="006104D4">
        <w:t>and</w:t>
      </w:r>
      <w:r>
        <w:t xml:space="preserve"> Force</w:t>
      </w:r>
      <w:r w:rsidR="008E13C9">
        <w:t xml:space="preserve"> transports</w:t>
      </w:r>
      <w:r>
        <w:t xml:space="preserve"> shall </w:t>
      </w:r>
      <w:r w:rsidR="006104D4">
        <w:t>be excluded</w:t>
      </w:r>
      <w:r>
        <w:t>.</w:t>
      </w:r>
    </w:p>
    <w:p w14:paraId="2DB23FCB" w14:textId="4B9C5B20" w:rsidR="004A0813" w:rsidRDefault="004A0813" w:rsidP="004A0813">
      <w:pPr>
        <w:pStyle w:val="ListParagraph"/>
        <w:numPr>
          <w:ilvl w:val="0"/>
          <w:numId w:val="2"/>
        </w:numPr>
      </w:pPr>
      <w:r>
        <w:lastRenderedPageBreak/>
        <w:t xml:space="preserve">Only the </w:t>
      </w:r>
      <w:r w:rsidRPr="006104D4">
        <w:rPr>
          <w:b/>
          <w:bCs/>
        </w:rPr>
        <w:t>Functional</w:t>
      </w:r>
      <w:r>
        <w:t xml:space="preserve"> </w:t>
      </w:r>
      <w:r w:rsidRPr="001D0E47">
        <w:rPr>
          <w:b/>
          <w:bCs/>
        </w:rPr>
        <w:t>Aspect</w:t>
      </w:r>
      <w:r w:rsidR="00755D5F">
        <w:rPr>
          <w:b/>
          <w:bCs/>
        </w:rPr>
        <w:t xml:space="preserve"> </w:t>
      </w:r>
      <w:r w:rsidR="00755D5F" w:rsidRPr="00755D5F">
        <w:t>and</w:t>
      </w:r>
      <w:r>
        <w:t xml:space="preserve"> </w:t>
      </w:r>
      <w:r w:rsidR="00755D5F" w:rsidRPr="002277A8">
        <w:rPr>
          <w:b/>
          <w:bCs/>
        </w:rPr>
        <w:t>Location</w:t>
      </w:r>
      <w:r w:rsidR="00755D5F">
        <w:rPr>
          <w:b/>
          <w:bCs/>
        </w:rPr>
        <w:t xml:space="preserve"> Aspect</w:t>
      </w:r>
      <w:r w:rsidR="00755D5F">
        <w:t xml:space="preserve"> </w:t>
      </w:r>
      <w:r>
        <w:t xml:space="preserve">shall be implemented, meaning that other </w:t>
      </w:r>
      <w:r w:rsidR="001D0E47">
        <w:t>a</w:t>
      </w:r>
      <w:r>
        <w:t xml:space="preserve">spects such as and </w:t>
      </w:r>
      <w:r w:rsidRPr="002277A8">
        <w:rPr>
          <w:b/>
          <w:bCs/>
        </w:rPr>
        <w:t>Product</w:t>
      </w:r>
      <w:r w:rsidR="009177EB">
        <w:rPr>
          <w:b/>
          <w:bCs/>
        </w:rPr>
        <w:t>,</w:t>
      </w:r>
      <w:r w:rsidR="00755D5F">
        <w:rPr>
          <w:b/>
          <w:bCs/>
        </w:rPr>
        <w:t xml:space="preserve"> </w:t>
      </w:r>
      <w:r w:rsidR="00755D5F" w:rsidRPr="009177EB">
        <w:t>and</w:t>
      </w:r>
      <w:r w:rsidR="00755D5F">
        <w:rPr>
          <w:b/>
          <w:bCs/>
        </w:rPr>
        <w:t xml:space="preserve"> Installed</w:t>
      </w:r>
      <w:r>
        <w:t xml:space="preserve"> shall not be included.</w:t>
      </w:r>
    </w:p>
    <w:p w14:paraId="6768D90E" w14:textId="1372E9E8" w:rsidR="004A0813" w:rsidRDefault="004A0813" w:rsidP="004A0813">
      <w:pPr>
        <w:pStyle w:val="ListParagraph"/>
        <w:numPr>
          <w:ilvl w:val="0"/>
          <w:numId w:val="2"/>
        </w:numPr>
      </w:pPr>
      <w:r>
        <w:t>The Model Builder Prototype shall produce</w:t>
      </w:r>
      <w:r w:rsidR="005D2860">
        <w:t xml:space="preserve"> </w:t>
      </w:r>
      <w:r w:rsidR="002277A8">
        <w:t xml:space="preserve">a set of </w:t>
      </w:r>
      <w:r w:rsidR="005D2860">
        <w:t xml:space="preserve">data that represents the </w:t>
      </w:r>
      <w:r w:rsidR="005F06B7">
        <w:t xml:space="preserve">asset information </w:t>
      </w:r>
      <w:r w:rsidR="005D2860">
        <w:t>model, in an open format suitable for exchange across industry.</w:t>
      </w:r>
    </w:p>
    <w:p w14:paraId="28F82C85" w14:textId="21BCDF64" w:rsidR="005D2860" w:rsidRDefault="005D2860" w:rsidP="004A0813">
      <w:pPr>
        <w:pStyle w:val="ListParagraph"/>
        <w:numPr>
          <w:ilvl w:val="0"/>
          <w:numId w:val="2"/>
        </w:numPr>
      </w:pPr>
      <w:r>
        <w:t xml:space="preserve">The model data exchange format may also contain </w:t>
      </w:r>
      <w:r w:rsidR="005E6790">
        <w:t xml:space="preserve">the </w:t>
      </w:r>
      <w:r w:rsidR="005E6790" w:rsidRPr="00B002C0">
        <w:rPr>
          <w:i/>
          <w:iCs/>
        </w:rPr>
        <w:t>essential</w:t>
      </w:r>
      <w:r w:rsidR="005E6790">
        <w:t xml:space="preserve"> </w:t>
      </w:r>
      <w:r>
        <w:t>data about visual layout</w:t>
      </w:r>
      <w:r w:rsidR="005E6790">
        <w:t xml:space="preserve"> that is needed for the receiving end to re-establish relative location of graphical elements, and the references to type of elements such that visualisation </w:t>
      </w:r>
      <w:r w:rsidR="00B002C0">
        <w:t>will be</w:t>
      </w:r>
      <w:r w:rsidR="005E6790">
        <w:t xml:space="preserve"> similar to that at the source.</w:t>
      </w:r>
    </w:p>
    <w:p w14:paraId="55B7E4A4" w14:textId="60B6AC3A" w:rsidR="005D2860" w:rsidRDefault="005D2860" w:rsidP="004A0813">
      <w:pPr>
        <w:pStyle w:val="ListParagraph"/>
        <w:numPr>
          <w:ilvl w:val="0"/>
          <w:numId w:val="2"/>
        </w:numPr>
      </w:pPr>
      <w:r>
        <w:t xml:space="preserve">It is acceptable for the prototype to be </w:t>
      </w:r>
      <w:r w:rsidR="008905E5">
        <w:t>single-user</w:t>
      </w:r>
      <w:r>
        <w:t>.</w:t>
      </w:r>
    </w:p>
    <w:p w14:paraId="5AFA2448" w14:textId="70CF119A" w:rsidR="003E7612" w:rsidRDefault="003E7612" w:rsidP="004A0813">
      <w:pPr>
        <w:pStyle w:val="ListParagraph"/>
        <w:numPr>
          <w:ilvl w:val="0"/>
          <w:numId w:val="2"/>
        </w:numPr>
      </w:pPr>
      <w:r>
        <w:t>It is acceptable for the prototype to have</w:t>
      </w:r>
      <w:r w:rsidR="001557E2">
        <w:t xml:space="preserve"> limited functionality for roll-back of edits</w:t>
      </w:r>
    </w:p>
    <w:p w14:paraId="2DD1CBA0" w14:textId="45BB1B11" w:rsidR="005D2860" w:rsidRDefault="005D2860" w:rsidP="004A0813">
      <w:pPr>
        <w:pStyle w:val="ListParagraph"/>
        <w:numPr>
          <w:ilvl w:val="0"/>
          <w:numId w:val="2"/>
        </w:numPr>
      </w:pPr>
      <w:r>
        <w:t>It is acceptable for the prototype to have no version control of the model data.</w:t>
      </w:r>
    </w:p>
    <w:p w14:paraId="271044F8" w14:textId="276FD718" w:rsidR="008551A4" w:rsidDel="00050171" w:rsidRDefault="008551A4" w:rsidP="008551A4">
      <w:pPr>
        <w:rPr>
          <w:del w:id="5" w:author="Erlend" w:date="2021-04-20T12:37:00Z"/>
        </w:rPr>
      </w:pPr>
    </w:p>
    <w:p w14:paraId="12274119" w14:textId="31D09E60" w:rsidR="00050171" w:rsidRPr="00EF5AB6" w:rsidRDefault="00050171" w:rsidP="00050171">
      <w:pPr>
        <w:rPr>
          <w:ins w:id="6" w:author="Erlend" w:date="2021-04-20T12:36:00Z"/>
          <w:rStyle w:val="IntenseEmphasis"/>
        </w:rPr>
      </w:pPr>
      <w:ins w:id="7" w:author="Erlend" w:date="2021-04-20T12:36:00Z">
        <w:r>
          <w:rPr>
            <w:rStyle w:val="IntenseEmphasis"/>
          </w:rPr>
          <w:t>BT</w:t>
        </w:r>
      </w:ins>
      <w:ins w:id="8" w:author="Erlend" w:date="2021-04-20T12:37:00Z">
        <w:r>
          <w:rPr>
            <w:rStyle w:val="IntenseEmphasis"/>
          </w:rPr>
          <w:t>E</w:t>
        </w:r>
      </w:ins>
      <w:ins w:id="9" w:author="Erlend" w:date="2021-04-20T12:36:00Z">
        <w:r w:rsidRPr="00EF5AB6">
          <w:rPr>
            <w:rStyle w:val="IntenseEmphasis"/>
          </w:rPr>
          <w:t>:</w:t>
        </w:r>
      </w:ins>
    </w:p>
    <w:p w14:paraId="4E3CEB9A" w14:textId="0FB07361" w:rsidR="00050171" w:rsidRPr="00094BF4" w:rsidRDefault="00050171" w:rsidP="00050171">
      <w:pPr>
        <w:pStyle w:val="ListParagraph"/>
        <w:numPr>
          <w:ilvl w:val="0"/>
          <w:numId w:val="8"/>
        </w:numPr>
        <w:rPr>
          <w:ins w:id="10" w:author="Erlend" w:date="2021-04-20T14:06:00Z"/>
          <w:rPrChange w:id="11" w:author="Erlend" w:date="2021-04-20T14:06:00Z">
            <w:rPr>
              <w:ins w:id="12" w:author="Erlend" w:date="2021-04-20T14:06:00Z"/>
              <w:b/>
              <w:bCs/>
            </w:rPr>
          </w:rPrChange>
        </w:rPr>
      </w:pPr>
      <w:ins w:id="13" w:author="Erlend" w:date="2021-04-20T12:36:00Z">
        <w:r>
          <w:t xml:space="preserve">The </w:t>
        </w:r>
      </w:ins>
      <w:ins w:id="14" w:author="Erlend" w:date="2021-04-20T12:37:00Z">
        <w:r>
          <w:t>Basic Type Editor</w:t>
        </w:r>
      </w:ins>
      <w:ins w:id="15" w:author="Erlend" w:date="2021-04-20T12:38:00Z">
        <w:r>
          <w:t xml:space="preserve"> shall </w:t>
        </w:r>
      </w:ins>
      <w:ins w:id="16" w:author="Erlend" w:date="2021-04-20T12:39:00Z">
        <w:r w:rsidR="00DC6282">
          <w:t xml:space="preserve">incorporate end user functionality and interface to support </w:t>
        </w:r>
      </w:ins>
      <w:ins w:id="17" w:author="Erlend" w:date="2021-04-20T12:40:00Z">
        <w:r w:rsidR="00DC6282">
          <w:t xml:space="preserve">a continuous expansion and enhancement of the </w:t>
        </w:r>
      </w:ins>
      <w:ins w:id="18" w:author="Erlend" w:date="2021-04-20T12:41:00Z">
        <w:r w:rsidR="00DC6282">
          <w:t xml:space="preserve">library of </w:t>
        </w:r>
        <w:r w:rsidR="00DC6282" w:rsidRPr="00DC6282">
          <w:rPr>
            <w:b/>
            <w:bCs/>
            <w:rPrChange w:id="19" w:author="Erlend" w:date="2021-04-20T12:43:00Z">
              <w:rPr/>
            </w:rPrChange>
          </w:rPr>
          <w:t>Types</w:t>
        </w:r>
        <w:r w:rsidR="00DC6282">
          <w:t xml:space="preserve"> that the Model Builder </w:t>
        </w:r>
      </w:ins>
      <w:ins w:id="20" w:author="Erlend" w:date="2021-04-20T12:42:00Z">
        <w:r w:rsidR="00DC6282">
          <w:t xml:space="preserve">user </w:t>
        </w:r>
      </w:ins>
      <w:ins w:id="21" w:author="Erlend" w:date="2021-04-20T12:41:00Z">
        <w:r w:rsidR="00DC6282">
          <w:t>depends on for populating models</w:t>
        </w:r>
      </w:ins>
      <w:ins w:id="22" w:author="Erlend" w:date="2021-04-20T12:42:00Z">
        <w:r w:rsidR="00DC6282">
          <w:t xml:space="preserve"> with </w:t>
        </w:r>
        <w:r w:rsidR="00DC6282" w:rsidRPr="00DC6282">
          <w:rPr>
            <w:b/>
            <w:bCs/>
            <w:rPrChange w:id="23" w:author="Erlend" w:date="2021-04-20T12:43:00Z">
              <w:rPr>
                <w:b/>
                <w:bCs/>
              </w:rPr>
            </w:rPrChange>
          </w:rPr>
          <w:t>Function System Blocks</w:t>
        </w:r>
        <w:r w:rsidR="00DC6282">
          <w:t xml:space="preserve"> (functions)</w:t>
        </w:r>
        <w:r w:rsidR="00DC6282">
          <w:t xml:space="preserve">, </w:t>
        </w:r>
        <w:r w:rsidR="00DC6282" w:rsidRPr="00DC6282">
          <w:rPr>
            <w:b/>
            <w:bCs/>
            <w:rPrChange w:id="24" w:author="Erlend" w:date="2021-04-20T12:43:00Z">
              <w:rPr>
                <w:b/>
                <w:bCs/>
              </w:rPr>
            </w:rPrChange>
          </w:rPr>
          <w:t>Transports</w:t>
        </w:r>
        <w:r w:rsidR="00DC6282">
          <w:t xml:space="preserve"> (streams)</w:t>
        </w:r>
        <w:r w:rsidR="00DC6282">
          <w:t xml:space="preserve">, and </w:t>
        </w:r>
        <w:r w:rsidR="00DC6282" w:rsidRPr="00DC6282">
          <w:rPr>
            <w:b/>
            <w:bCs/>
            <w:rPrChange w:id="25" w:author="Erlend" w:date="2021-04-20T12:43:00Z">
              <w:rPr>
                <w:b/>
                <w:bCs/>
              </w:rPr>
            </w:rPrChange>
          </w:rPr>
          <w:t>Interfaces</w:t>
        </w:r>
      </w:ins>
    </w:p>
    <w:p w14:paraId="7F470EF3" w14:textId="4A4BE4D1" w:rsidR="00094BF4" w:rsidRDefault="00094BF4" w:rsidP="00050171">
      <w:pPr>
        <w:pStyle w:val="ListParagraph"/>
        <w:numPr>
          <w:ilvl w:val="0"/>
          <w:numId w:val="8"/>
        </w:numPr>
        <w:rPr>
          <w:ins w:id="26" w:author="Erlend" w:date="2021-04-20T12:44:00Z"/>
        </w:rPr>
        <w:pPrChange w:id="27" w:author="Erlend" w:date="2021-04-20T12:37:00Z">
          <w:pPr>
            <w:pStyle w:val="ListParagraph"/>
            <w:numPr>
              <w:numId w:val="8"/>
            </w:numPr>
            <w:ind w:left="502" w:hanging="360"/>
          </w:pPr>
        </w:pPrChange>
      </w:pPr>
      <w:ins w:id="28" w:author="Erlend" w:date="2021-04-20T14:06:00Z">
        <w:r>
          <w:t>The Basic Type Editor</w:t>
        </w:r>
        <w:r>
          <w:t xml:space="preserve"> shall </w:t>
        </w:r>
      </w:ins>
      <w:ins w:id="29" w:author="Erlend" w:date="2021-04-20T14:07:00Z">
        <w:r>
          <w:t xml:space="preserve">provide a workspace where a </w:t>
        </w:r>
        <w:r w:rsidRPr="00A40EB0">
          <w:rPr>
            <w:rPrChange w:id="30" w:author="Erlend" w:date="2021-04-20T14:34:00Z">
              <w:rPr/>
            </w:rPrChange>
          </w:rPr>
          <w:t>Type</w:t>
        </w:r>
        <w:r>
          <w:t xml:space="preserve"> can be built </w:t>
        </w:r>
      </w:ins>
      <w:ins w:id="31" w:author="Erlend" w:date="2021-04-20T14:09:00Z">
        <w:r>
          <w:t xml:space="preserve">in any chosen </w:t>
        </w:r>
      </w:ins>
      <w:ins w:id="32" w:author="Erlend" w:date="2021-04-20T15:00:00Z">
        <w:r w:rsidR="00E2305D">
          <w:rPr>
            <w:b/>
            <w:bCs/>
          </w:rPr>
          <w:t>A</w:t>
        </w:r>
      </w:ins>
      <w:ins w:id="33" w:author="Erlend" w:date="2021-04-20T14:09:00Z">
        <w:r w:rsidRPr="00E2305D">
          <w:rPr>
            <w:b/>
            <w:bCs/>
            <w:rPrChange w:id="34" w:author="Erlend" w:date="2021-04-20T15:00:00Z">
              <w:rPr/>
            </w:rPrChange>
          </w:rPr>
          <w:t>spect</w:t>
        </w:r>
        <w:r>
          <w:t xml:space="preserve"> (</w:t>
        </w:r>
      </w:ins>
      <w:proofErr w:type="gramStart"/>
      <w:ins w:id="35" w:author="Erlend" w:date="2021-04-20T15:00:00Z">
        <w:r w:rsidR="00E2305D">
          <w:t>i.e.</w:t>
        </w:r>
        <w:proofErr w:type="gramEnd"/>
        <w:r w:rsidR="00E2305D">
          <w:t xml:space="preserve"> </w:t>
        </w:r>
      </w:ins>
      <w:ins w:id="36" w:author="Erlend" w:date="2021-04-20T14:09:00Z">
        <w:r>
          <w:t>Function</w:t>
        </w:r>
      </w:ins>
      <w:ins w:id="37" w:author="Erlend" w:date="2021-04-20T14:10:00Z">
        <w:r>
          <w:t>, Product or Location</w:t>
        </w:r>
      </w:ins>
      <w:ins w:id="38" w:author="Erlend" w:date="2021-04-20T14:18:00Z">
        <w:r w:rsidR="00866B23">
          <w:t>)</w:t>
        </w:r>
      </w:ins>
      <w:ins w:id="39" w:author="Erlend" w:date="2021-04-20T15:00:00Z">
        <w:r w:rsidR="00E2305D">
          <w:t xml:space="preserve">, </w:t>
        </w:r>
      </w:ins>
      <w:ins w:id="40" w:author="Erlend" w:date="2021-04-20T14:18:00Z">
        <w:r w:rsidR="00866B23">
          <w:t xml:space="preserve"> </w:t>
        </w:r>
      </w:ins>
      <w:ins w:id="41" w:author="Erlend" w:date="2021-04-20T15:01:00Z">
        <w:r w:rsidR="00E2305D">
          <w:t>further</w:t>
        </w:r>
      </w:ins>
      <w:ins w:id="42" w:author="Erlend" w:date="2021-04-20T14:18:00Z">
        <w:r w:rsidR="00866B23">
          <w:t xml:space="preserve"> </w:t>
        </w:r>
      </w:ins>
      <w:ins w:id="43" w:author="Erlend" w:date="2021-04-20T14:20:00Z">
        <w:r w:rsidR="00866B23">
          <w:t xml:space="preserve">by selecting </w:t>
        </w:r>
      </w:ins>
      <w:ins w:id="44" w:author="Erlend" w:date="2021-04-20T14:21:00Z">
        <w:r w:rsidR="00866B23" w:rsidRPr="00A40EB0">
          <w:rPr>
            <w:rPrChange w:id="45" w:author="Erlend" w:date="2021-04-20T14:34:00Z">
              <w:rPr>
                <w:b/>
                <w:bCs/>
              </w:rPr>
            </w:rPrChange>
          </w:rPr>
          <w:t>Function System Block</w:t>
        </w:r>
        <w:r w:rsidR="00866B23" w:rsidRPr="00A40EB0">
          <w:rPr>
            <w:rPrChange w:id="46" w:author="Erlend" w:date="2021-04-20T14:34:00Z">
              <w:rPr/>
            </w:rPrChange>
          </w:rPr>
          <w:t xml:space="preserve">, </w:t>
        </w:r>
        <w:r w:rsidR="00866B23" w:rsidRPr="00A40EB0">
          <w:rPr>
            <w:rPrChange w:id="47" w:author="Erlend" w:date="2021-04-20T14:34:00Z">
              <w:rPr>
                <w:b/>
                <w:bCs/>
              </w:rPr>
            </w:rPrChange>
          </w:rPr>
          <w:t>Transport</w:t>
        </w:r>
        <w:r w:rsidR="00866B23" w:rsidRPr="00A40EB0">
          <w:rPr>
            <w:rPrChange w:id="48" w:author="Erlend" w:date="2021-04-20T14:34:00Z">
              <w:rPr/>
            </w:rPrChange>
          </w:rPr>
          <w:t xml:space="preserve"> </w:t>
        </w:r>
        <w:r w:rsidR="00866B23" w:rsidRPr="00A40EB0">
          <w:rPr>
            <w:rPrChange w:id="49" w:author="Erlend" w:date="2021-04-20T14:34:00Z">
              <w:rPr/>
            </w:rPrChange>
          </w:rPr>
          <w:t>or</w:t>
        </w:r>
        <w:r w:rsidR="00866B23">
          <w:t xml:space="preserve"> </w:t>
        </w:r>
        <w:r w:rsidR="00866B23" w:rsidRPr="00A40EB0">
          <w:rPr>
            <w:rPrChange w:id="50" w:author="Erlend" w:date="2021-04-20T14:35:00Z">
              <w:rPr>
                <w:b/>
                <w:bCs/>
              </w:rPr>
            </w:rPrChange>
          </w:rPr>
          <w:t>Interfaces</w:t>
        </w:r>
      </w:ins>
      <w:ins w:id="51" w:author="Erlend" w:date="2021-04-20T14:07:00Z">
        <w:r>
          <w:t xml:space="preserve">, </w:t>
        </w:r>
      </w:ins>
      <w:ins w:id="52" w:author="Erlend" w:date="2021-04-20T15:01:00Z">
        <w:r w:rsidR="00E2305D">
          <w:t xml:space="preserve">and </w:t>
        </w:r>
      </w:ins>
      <w:ins w:id="53" w:author="Erlend" w:date="2021-04-20T14:21:00Z">
        <w:r w:rsidR="00866B23">
          <w:t>the</w:t>
        </w:r>
      </w:ins>
      <w:ins w:id="54" w:author="Erlend" w:date="2021-04-20T15:01:00Z">
        <w:r w:rsidR="00E2305D">
          <w:t>n</w:t>
        </w:r>
      </w:ins>
      <w:ins w:id="55" w:author="Erlend" w:date="2021-04-20T14:21:00Z">
        <w:r w:rsidR="00866B23">
          <w:t xml:space="preserve"> proceed</w:t>
        </w:r>
      </w:ins>
      <w:ins w:id="56" w:author="Erlend" w:date="2021-04-20T14:22:00Z">
        <w:r w:rsidR="00866B23">
          <w:t xml:space="preserve"> to further </w:t>
        </w:r>
      </w:ins>
      <w:ins w:id="57" w:author="Erlend" w:date="2021-04-20T15:01:00Z">
        <w:r w:rsidR="00E2305D">
          <w:t>detailing</w:t>
        </w:r>
      </w:ins>
      <w:ins w:id="58" w:author="Erlend" w:date="2021-04-20T14:22:00Z">
        <w:r w:rsidR="00866B23">
          <w:t xml:space="preserve"> the </w:t>
        </w:r>
        <w:r w:rsidR="00866B23" w:rsidRPr="00A40EB0">
          <w:rPr>
            <w:rPrChange w:id="59" w:author="Erlend" w:date="2021-04-20T14:34:00Z">
              <w:rPr/>
            </w:rPrChange>
          </w:rPr>
          <w:t>Type</w:t>
        </w:r>
      </w:ins>
      <w:ins w:id="60" w:author="Erlend" w:date="2021-04-20T14:19:00Z">
        <w:r w:rsidR="00866B23">
          <w:t xml:space="preserve"> </w:t>
        </w:r>
      </w:ins>
      <w:ins w:id="61" w:author="Erlend" w:date="2021-04-20T14:07:00Z">
        <w:r>
          <w:t xml:space="preserve">by choosing from </w:t>
        </w:r>
      </w:ins>
      <w:ins w:id="62" w:author="Erlend" w:date="2021-04-20T14:08:00Z">
        <w:r>
          <w:t>libraries</w:t>
        </w:r>
      </w:ins>
      <w:ins w:id="63" w:author="Erlend" w:date="2021-04-20T15:02:00Z">
        <w:r w:rsidR="00E2305D">
          <w:t xml:space="preserve"> or lists</w:t>
        </w:r>
      </w:ins>
      <w:ins w:id="64" w:author="Erlend" w:date="2021-04-20T14:08:00Z">
        <w:r>
          <w:t xml:space="preserve"> of pre</w:t>
        </w:r>
      </w:ins>
      <w:ins w:id="65" w:author="Erlend" w:date="2021-04-20T14:09:00Z">
        <w:r>
          <w:t xml:space="preserve">defined </w:t>
        </w:r>
      </w:ins>
      <w:ins w:id="66" w:author="Erlend" w:date="2021-04-20T14:23:00Z">
        <w:r w:rsidR="00866B23">
          <w:t xml:space="preserve">categories and </w:t>
        </w:r>
      </w:ins>
      <w:ins w:id="67" w:author="Erlend" w:date="2021-04-20T14:08:00Z">
        <w:r>
          <w:t>elements</w:t>
        </w:r>
      </w:ins>
      <w:ins w:id="68" w:author="Erlend" w:date="2021-04-20T14:09:00Z">
        <w:r>
          <w:t>:</w:t>
        </w:r>
      </w:ins>
    </w:p>
    <w:p w14:paraId="19DF5001" w14:textId="597BFF0F" w:rsidR="00022446" w:rsidRDefault="00995913" w:rsidP="00094BF4">
      <w:pPr>
        <w:pStyle w:val="ListParagraph"/>
        <w:numPr>
          <w:ilvl w:val="1"/>
          <w:numId w:val="8"/>
        </w:numPr>
        <w:rPr>
          <w:ins w:id="69" w:author="Erlend" w:date="2021-04-20T14:25:00Z"/>
        </w:rPr>
      </w:pPr>
      <w:ins w:id="70" w:author="Erlend" w:date="2021-04-20T13:03:00Z">
        <w:r>
          <w:t xml:space="preserve">A </w:t>
        </w:r>
      </w:ins>
      <w:ins w:id="71" w:author="Erlend" w:date="2021-04-20T15:02:00Z">
        <w:r w:rsidR="00E2305D">
          <w:t>list</w:t>
        </w:r>
      </w:ins>
      <w:ins w:id="72" w:author="Erlend" w:date="2021-04-20T13:03:00Z">
        <w:r>
          <w:t xml:space="preserve"> of </w:t>
        </w:r>
      </w:ins>
      <w:ins w:id="73" w:author="Erlend" w:date="2021-04-20T14:25:00Z">
        <w:r w:rsidR="00866B23">
          <w:rPr>
            <w:b/>
            <w:bCs/>
          </w:rPr>
          <w:t>RDS</w:t>
        </w:r>
      </w:ins>
      <w:ins w:id="74" w:author="Erlend" w:date="2021-04-20T13:03:00Z">
        <w:r w:rsidRPr="00144E8D">
          <w:rPr>
            <w:b/>
            <w:bCs/>
          </w:rPr>
          <w:t xml:space="preserve"> </w:t>
        </w:r>
      </w:ins>
      <w:ins w:id="75" w:author="Erlend" w:date="2021-04-20T14:23:00Z">
        <w:r w:rsidR="00866B23">
          <w:rPr>
            <w:b/>
            <w:bCs/>
          </w:rPr>
          <w:t>Categories</w:t>
        </w:r>
      </w:ins>
      <w:ins w:id="76" w:author="Erlend" w:date="2021-04-20T13:03:00Z">
        <w:r>
          <w:t xml:space="preserve"> shall be implemented. These are </w:t>
        </w:r>
      </w:ins>
      <w:ins w:id="77" w:author="Erlend" w:date="2021-04-20T14:24:00Z">
        <w:r w:rsidR="00866B23">
          <w:t>selected from</w:t>
        </w:r>
      </w:ins>
      <w:ins w:id="78" w:author="Erlend" w:date="2021-04-20T13:03:00Z">
        <w:r>
          <w:t xml:space="preserve"> </w:t>
        </w:r>
      </w:ins>
      <w:ins w:id="79" w:author="Erlend" w:date="2021-04-20T14:24:00Z">
        <w:r w:rsidR="00866B23">
          <w:t>to</w:t>
        </w:r>
      </w:ins>
      <w:ins w:id="80" w:author="Erlend" w:date="2021-04-20T13:03:00Z">
        <w:r>
          <w:t xml:space="preserve"> </w:t>
        </w:r>
        <w:r>
          <w:t>creat</w:t>
        </w:r>
      </w:ins>
      <w:ins w:id="81" w:author="Erlend" w:date="2021-04-20T15:02:00Z">
        <w:r w:rsidR="00E2305D">
          <w:t>e</w:t>
        </w:r>
      </w:ins>
      <w:ins w:id="82" w:author="Erlend" w:date="2021-04-20T13:04:00Z">
        <w:r>
          <w:t xml:space="preserve"> </w:t>
        </w:r>
      </w:ins>
      <w:ins w:id="83" w:author="Erlend" w:date="2021-04-20T14:24:00Z">
        <w:r w:rsidR="00866B23">
          <w:t xml:space="preserve">the </w:t>
        </w:r>
      </w:ins>
      <w:ins w:id="84" w:author="Erlend" w:date="2021-04-20T13:08:00Z">
        <w:r>
          <w:t>basis</w:t>
        </w:r>
      </w:ins>
      <w:ins w:id="85" w:author="Erlend" w:date="2021-04-20T13:09:00Z">
        <w:r>
          <w:t xml:space="preserve"> for </w:t>
        </w:r>
      </w:ins>
      <w:ins w:id="86" w:author="Erlend" w:date="2021-04-20T14:24:00Z">
        <w:r w:rsidR="00866B23">
          <w:t xml:space="preserve">assigning Attributes </w:t>
        </w:r>
      </w:ins>
      <w:ins w:id="87" w:author="Erlend" w:date="2021-04-20T14:25:00Z">
        <w:r w:rsidR="00866B23">
          <w:t xml:space="preserve">and </w:t>
        </w:r>
      </w:ins>
      <w:ins w:id="88" w:author="Erlend" w:date="2021-04-20T13:09:00Z">
        <w:r>
          <w:t>populating the Type with Terminals</w:t>
        </w:r>
      </w:ins>
      <w:ins w:id="89" w:author="Erlend" w:date="2021-04-20T13:31:00Z">
        <w:r w:rsidR="00632D45">
          <w:t>.</w:t>
        </w:r>
      </w:ins>
      <w:ins w:id="90" w:author="Erlend" w:date="2021-04-20T15:03:00Z">
        <w:r w:rsidR="00E2305D">
          <w:t xml:space="preserve"> The source o</w:t>
        </w:r>
      </w:ins>
      <w:ins w:id="91" w:author="Erlend" w:date="2021-04-20T15:04:00Z">
        <w:r w:rsidR="00E2305D">
          <w:t>f RDS Categories shall be the 81346 O&amp; G standard.</w:t>
        </w:r>
      </w:ins>
    </w:p>
    <w:p w14:paraId="3A1E1DA7" w14:textId="3F7BBD43" w:rsidR="00866B23" w:rsidRDefault="00866B23" w:rsidP="00866B23">
      <w:pPr>
        <w:pStyle w:val="ListParagraph"/>
        <w:numPr>
          <w:ilvl w:val="2"/>
          <w:numId w:val="8"/>
        </w:numPr>
        <w:rPr>
          <w:ins w:id="92" w:author="Erlend" w:date="2021-04-20T12:57:00Z"/>
        </w:rPr>
        <w:pPrChange w:id="93" w:author="Erlend" w:date="2021-04-20T14:25:00Z">
          <w:pPr>
            <w:pStyle w:val="ListParagraph"/>
            <w:numPr>
              <w:numId w:val="8"/>
            </w:numPr>
            <w:ind w:left="502" w:hanging="360"/>
          </w:pPr>
        </w:pPrChange>
      </w:pPr>
      <w:ins w:id="94" w:author="Erlend" w:date="2021-04-20T14:26:00Z">
        <w:r>
          <w:t>Example: ‘</w:t>
        </w:r>
      </w:ins>
      <w:ins w:id="95" w:author="Erlend" w:date="2021-04-20T14:30:00Z">
        <w:r w:rsidR="00A40EB0">
          <w:t>=</w:t>
        </w:r>
      </w:ins>
      <w:proofErr w:type="gramStart"/>
      <w:ins w:id="96" w:author="Erlend" w:date="2021-04-20T14:26:00Z">
        <w:r>
          <w:t>KE  Pressure</w:t>
        </w:r>
        <w:proofErr w:type="gramEnd"/>
        <w:r>
          <w:t xml:space="preserve"> Increase’</w:t>
        </w:r>
      </w:ins>
    </w:p>
    <w:p w14:paraId="2A741D67" w14:textId="7BB14515" w:rsidR="00995913" w:rsidRDefault="00022446" w:rsidP="00094BF4">
      <w:pPr>
        <w:pStyle w:val="ListParagraph"/>
        <w:numPr>
          <w:ilvl w:val="1"/>
          <w:numId w:val="8"/>
        </w:numPr>
        <w:rPr>
          <w:ins w:id="97" w:author="Erlend" w:date="2021-04-20T14:27:00Z"/>
        </w:rPr>
      </w:pPr>
      <w:ins w:id="98" w:author="Erlend" w:date="2021-04-20T12:54:00Z">
        <w:r>
          <w:t>A</w:t>
        </w:r>
        <w:r>
          <w:t xml:space="preserve"> library of </w:t>
        </w:r>
        <w:r w:rsidRPr="00022446">
          <w:rPr>
            <w:b/>
            <w:bCs/>
            <w:rPrChange w:id="99" w:author="Erlend" w:date="2021-04-20T12:54:00Z">
              <w:rPr/>
            </w:rPrChange>
          </w:rPr>
          <w:t>Terminal Types</w:t>
        </w:r>
        <w:r>
          <w:t xml:space="preserve"> </w:t>
        </w:r>
      </w:ins>
      <w:ins w:id="100" w:author="Erlend" w:date="2021-04-20T12:55:00Z">
        <w:r>
          <w:t xml:space="preserve">shall be implemented. These are used when </w:t>
        </w:r>
      </w:ins>
      <w:ins w:id="101" w:author="Erlend" w:date="2021-04-20T12:56:00Z">
        <w:r>
          <w:t>populating</w:t>
        </w:r>
      </w:ins>
      <w:ins w:id="102" w:author="Erlend" w:date="2021-04-20T12:55:00Z">
        <w:r>
          <w:t xml:space="preserve"> </w:t>
        </w:r>
      </w:ins>
      <w:ins w:id="103" w:author="Erlend" w:date="2021-04-20T12:56:00Z">
        <w:r>
          <w:t>connection points</w:t>
        </w:r>
      </w:ins>
      <w:ins w:id="104" w:author="Erlend" w:date="2021-04-20T12:57:00Z">
        <w:r>
          <w:t xml:space="preserve">, aka </w:t>
        </w:r>
        <w:r w:rsidRPr="00A40EB0">
          <w:rPr>
            <w:rPrChange w:id="105" w:author="Erlend" w:date="2021-04-20T14:34:00Z">
              <w:rPr/>
            </w:rPrChange>
          </w:rPr>
          <w:t>Terminals</w:t>
        </w:r>
      </w:ins>
      <w:ins w:id="106" w:author="Erlend" w:date="2021-04-20T15:03:00Z">
        <w:r w:rsidR="00E2305D">
          <w:t xml:space="preserve">. </w:t>
        </w:r>
      </w:ins>
      <w:ins w:id="107" w:author="Erlend" w:date="2021-04-20T15:04:00Z">
        <w:r w:rsidR="00E2305D">
          <w:t xml:space="preserve">The source of Terminal Types shall be the IMF </w:t>
        </w:r>
      </w:ins>
      <w:ins w:id="108" w:author="Erlend" w:date="2021-04-20T15:05:00Z">
        <w:r w:rsidR="00E2305D">
          <w:t>document</w:t>
        </w:r>
      </w:ins>
      <w:ins w:id="109" w:author="Erlend" w:date="2021-04-20T15:07:00Z">
        <w:r w:rsidR="00E2305D">
          <w:t xml:space="preserve"> R1</w:t>
        </w:r>
      </w:ins>
      <w:ins w:id="110" w:author="Erlend" w:date="2021-04-20T15:06:00Z">
        <w:r w:rsidR="00E2305D">
          <w:t>, para 5.4.2</w:t>
        </w:r>
      </w:ins>
      <w:ins w:id="111" w:author="Erlend" w:date="2021-04-20T15:05:00Z">
        <w:r w:rsidR="00E2305D">
          <w:t>.</w:t>
        </w:r>
      </w:ins>
    </w:p>
    <w:p w14:paraId="3C9E3302" w14:textId="330432FA" w:rsidR="00866B23" w:rsidRDefault="00866B23" w:rsidP="00866B23">
      <w:pPr>
        <w:pStyle w:val="ListParagraph"/>
        <w:numPr>
          <w:ilvl w:val="2"/>
          <w:numId w:val="8"/>
        </w:numPr>
        <w:rPr>
          <w:ins w:id="112" w:author="Erlend" w:date="2021-04-20T13:16:00Z"/>
        </w:rPr>
        <w:pPrChange w:id="113" w:author="Erlend" w:date="2021-04-20T14:27:00Z">
          <w:pPr>
            <w:pStyle w:val="ListParagraph"/>
            <w:numPr>
              <w:numId w:val="8"/>
            </w:numPr>
            <w:ind w:left="502" w:hanging="360"/>
          </w:pPr>
        </w:pPrChange>
      </w:pPr>
      <w:ins w:id="114" w:author="Erlend" w:date="2021-04-20T14:27:00Z">
        <w:r>
          <w:t>Example: Material/Fluid</w:t>
        </w:r>
      </w:ins>
      <w:ins w:id="115" w:author="Erlend" w:date="2021-04-20T14:28:00Z">
        <w:r w:rsidR="00A40EB0">
          <w:br/>
        </w:r>
      </w:ins>
      <w:ins w:id="116" w:author="Erlend" w:date="2021-04-20T14:27:00Z">
        <w:r>
          <w:t>(later</w:t>
        </w:r>
      </w:ins>
      <w:ins w:id="117" w:author="Erlend" w:date="2021-04-20T14:28:00Z">
        <w:r>
          <w:t xml:space="preserve"> ver</w:t>
        </w:r>
      </w:ins>
      <w:ins w:id="118" w:author="Erlend" w:date="2021-04-20T14:47:00Z">
        <w:r w:rsidR="00B64D65">
          <w:t>si</w:t>
        </w:r>
      </w:ins>
      <w:ins w:id="119" w:author="Erlend" w:date="2021-04-20T14:28:00Z">
        <w:r>
          <w:t>on</w:t>
        </w:r>
      </w:ins>
      <w:ins w:id="120" w:author="Erlend" w:date="2021-04-20T14:27:00Z">
        <w:r>
          <w:t xml:space="preserve"> may </w:t>
        </w:r>
      </w:ins>
      <w:ins w:id="121" w:author="Erlend" w:date="2021-04-20T14:28:00Z">
        <w:r>
          <w:t xml:space="preserve">expand </w:t>
        </w:r>
      </w:ins>
      <w:ins w:id="122" w:author="Erlend" w:date="2021-04-20T15:08:00Z">
        <w:r w:rsidR="00E2305D">
          <w:t xml:space="preserve">details </w:t>
        </w:r>
      </w:ins>
      <w:ins w:id="123" w:author="Erlend" w:date="2021-04-20T14:28:00Z">
        <w:r>
          <w:t xml:space="preserve">to </w:t>
        </w:r>
        <w:proofErr w:type="gramStart"/>
        <w:r>
          <w:t>e.g.</w:t>
        </w:r>
        <w:proofErr w:type="gramEnd"/>
        <w:r>
          <w:t xml:space="preserve"> Material/Fluid/</w:t>
        </w:r>
        <w:r w:rsidR="00A40EB0">
          <w:t>Gas/Export Gas)</w:t>
        </w:r>
      </w:ins>
    </w:p>
    <w:p w14:paraId="3C2E5E82" w14:textId="66E7F341" w:rsidR="007974EE" w:rsidRDefault="007974EE" w:rsidP="00094BF4">
      <w:pPr>
        <w:pStyle w:val="ListParagraph"/>
        <w:numPr>
          <w:ilvl w:val="1"/>
          <w:numId w:val="8"/>
        </w:numPr>
        <w:rPr>
          <w:ins w:id="124" w:author="Erlend" w:date="2021-04-20T14:29:00Z"/>
        </w:rPr>
      </w:pPr>
      <w:ins w:id="125" w:author="Erlend" w:date="2021-04-20T13:16:00Z">
        <w:r>
          <w:t xml:space="preserve">Also, a library of </w:t>
        </w:r>
        <w:r>
          <w:rPr>
            <w:b/>
            <w:bCs/>
          </w:rPr>
          <w:t>Attributes</w:t>
        </w:r>
        <w:r>
          <w:t xml:space="preserve"> shall be implemented</w:t>
        </w:r>
      </w:ins>
      <w:ins w:id="126" w:author="Erlend" w:date="2021-04-20T13:27:00Z">
        <w:r w:rsidR="00632D45">
          <w:t xml:space="preserve">. </w:t>
        </w:r>
        <w:r w:rsidR="00632D45">
          <w:t xml:space="preserve">These are used </w:t>
        </w:r>
        <w:r w:rsidR="00632D45">
          <w:t xml:space="preserve">to specify the attributes that shall be part of the </w:t>
        </w:r>
        <w:proofErr w:type="gramStart"/>
        <w:r w:rsidR="00632D45">
          <w:t>type</w:t>
        </w:r>
        <w:proofErr w:type="gramEnd"/>
        <w:r w:rsidR="00632D45">
          <w:t xml:space="preserve"> definition.</w:t>
        </w:r>
      </w:ins>
      <w:ins w:id="127" w:author="Erlend" w:date="2021-04-20T15:08:00Z">
        <w:r w:rsidR="00E2305D">
          <w:t xml:space="preserve"> The source of these attributes shall be relevant </w:t>
        </w:r>
      </w:ins>
      <w:ins w:id="128" w:author="Erlend" w:date="2021-04-20T15:09:00Z">
        <w:r w:rsidR="00E2305D">
          <w:t xml:space="preserve">existing </w:t>
        </w:r>
      </w:ins>
      <w:ins w:id="129" w:author="Erlend" w:date="2021-04-20T15:08:00Z">
        <w:r w:rsidR="00E2305D">
          <w:t>Equi</w:t>
        </w:r>
      </w:ins>
      <w:ins w:id="130" w:author="Erlend" w:date="2021-04-20T15:09:00Z">
        <w:r w:rsidR="00E2305D">
          <w:t>nor library.</w:t>
        </w:r>
      </w:ins>
    </w:p>
    <w:p w14:paraId="51B429FC" w14:textId="37C5EF57" w:rsidR="00A40EB0" w:rsidRDefault="00A40EB0" w:rsidP="00A40EB0">
      <w:pPr>
        <w:pStyle w:val="ListParagraph"/>
        <w:numPr>
          <w:ilvl w:val="2"/>
          <w:numId w:val="8"/>
        </w:numPr>
        <w:rPr>
          <w:ins w:id="131" w:author="Erlend" w:date="2021-04-20T13:11:00Z"/>
        </w:rPr>
        <w:pPrChange w:id="132" w:author="Erlend" w:date="2021-04-20T14:29:00Z">
          <w:pPr>
            <w:pStyle w:val="ListParagraph"/>
            <w:numPr>
              <w:numId w:val="8"/>
            </w:numPr>
            <w:ind w:left="502" w:hanging="360"/>
          </w:pPr>
        </w:pPrChange>
      </w:pPr>
      <w:ins w:id="133" w:author="Erlend" w:date="2021-04-20T14:29:00Z">
        <w:r>
          <w:t>Example: Nominal Flow Rate</w:t>
        </w:r>
      </w:ins>
      <w:ins w:id="134" w:author="Erlend" w:date="2021-04-20T14:30:00Z">
        <w:r>
          <w:t xml:space="preserve"> [Sm3/h]</w:t>
        </w:r>
      </w:ins>
    </w:p>
    <w:p w14:paraId="72350D69" w14:textId="7351A618" w:rsidR="00A40EB0" w:rsidRDefault="00A40EB0" w:rsidP="00995913">
      <w:pPr>
        <w:pStyle w:val="ListParagraph"/>
        <w:numPr>
          <w:ilvl w:val="0"/>
          <w:numId w:val="8"/>
        </w:numPr>
        <w:rPr>
          <w:ins w:id="135" w:author="Erlend" w:date="2021-04-20T14:38:00Z"/>
        </w:rPr>
      </w:pPr>
      <w:ins w:id="136" w:author="Erlend" w:date="2021-04-20T14:36:00Z">
        <w:r>
          <w:t xml:space="preserve">How a user </w:t>
        </w:r>
      </w:ins>
      <w:ins w:id="137" w:author="Erlend" w:date="2021-04-20T14:37:00Z">
        <w:r>
          <w:t>can</w:t>
        </w:r>
      </w:ins>
      <w:ins w:id="138" w:author="Erlend" w:date="2021-04-20T14:36:00Z">
        <w:r>
          <w:t xml:space="preserve"> create and configure a new Type shall be governed by underlying rules</w:t>
        </w:r>
      </w:ins>
      <w:ins w:id="139" w:author="Erlend" w:date="2021-04-20T14:37:00Z">
        <w:r>
          <w:t>. The BTE shall only implement</w:t>
        </w:r>
      </w:ins>
      <w:ins w:id="140" w:author="Erlend" w:date="2021-04-20T14:38:00Z">
        <w:r>
          <w:t xml:space="preserve"> basic rules</w:t>
        </w:r>
      </w:ins>
      <w:ins w:id="141" w:author="Erlend" w:date="2021-04-20T15:09:00Z">
        <w:r w:rsidR="00E2305D">
          <w:t xml:space="preserve">, but </w:t>
        </w:r>
      </w:ins>
      <w:ins w:id="142" w:author="Erlend" w:date="2021-04-20T15:10:00Z">
        <w:r w:rsidR="00EB6FD6">
          <w:t xml:space="preserve">this </w:t>
        </w:r>
      </w:ins>
      <w:ins w:id="143" w:author="Erlend" w:date="2021-04-20T15:09:00Z">
        <w:r w:rsidR="00E2305D">
          <w:t xml:space="preserve">shall be </w:t>
        </w:r>
      </w:ins>
      <w:ins w:id="144" w:author="Erlend" w:date="2021-04-20T15:10:00Z">
        <w:r w:rsidR="00E2305D">
          <w:t>scalable</w:t>
        </w:r>
      </w:ins>
      <w:ins w:id="145" w:author="Erlend" w:date="2021-04-20T14:38:00Z">
        <w:r>
          <w:t>:</w:t>
        </w:r>
      </w:ins>
    </w:p>
    <w:p w14:paraId="67F793E9" w14:textId="72D969A3" w:rsidR="00DC6282" w:rsidRDefault="00A40EB0" w:rsidP="00A40EB0">
      <w:pPr>
        <w:pStyle w:val="ListParagraph"/>
        <w:numPr>
          <w:ilvl w:val="1"/>
          <w:numId w:val="8"/>
        </w:numPr>
        <w:rPr>
          <w:ins w:id="146" w:author="Erlend" w:date="2021-04-20T14:39:00Z"/>
        </w:rPr>
      </w:pPr>
      <w:ins w:id="147" w:author="Erlend" w:date="2021-04-20T14:38:00Z">
        <w:r>
          <w:t xml:space="preserve">A </w:t>
        </w:r>
        <w:r w:rsidRPr="00BD65C0">
          <w:rPr>
            <w:b/>
            <w:bCs/>
            <w:rPrChange w:id="148" w:author="Erlend" w:date="2021-04-20T14:39:00Z">
              <w:rPr/>
            </w:rPrChange>
          </w:rPr>
          <w:t>Transport</w:t>
        </w:r>
        <w:r>
          <w:t xml:space="preserve"> can only have 1 input and 1 output</w:t>
        </w:r>
        <w:r w:rsidR="00BD65C0">
          <w:t xml:space="preserve"> </w:t>
        </w:r>
      </w:ins>
      <w:ins w:id="149" w:author="Erlend" w:date="2021-04-20T14:39:00Z">
        <w:r w:rsidR="00BD65C0" w:rsidRPr="00BD65C0">
          <w:rPr>
            <w:b/>
            <w:bCs/>
            <w:rPrChange w:id="150" w:author="Erlend" w:date="2021-04-20T14:39:00Z">
              <w:rPr/>
            </w:rPrChange>
          </w:rPr>
          <w:t>T</w:t>
        </w:r>
      </w:ins>
      <w:ins w:id="151" w:author="Erlend" w:date="2021-04-20T14:38:00Z">
        <w:r w:rsidR="00BD65C0" w:rsidRPr="00BD65C0">
          <w:rPr>
            <w:b/>
            <w:bCs/>
            <w:rPrChange w:id="152" w:author="Erlend" w:date="2021-04-20T14:39:00Z">
              <w:rPr/>
            </w:rPrChange>
          </w:rPr>
          <w:t>erminal</w:t>
        </w:r>
        <w:r w:rsidR="00BD65C0">
          <w:t>, and thes</w:t>
        </w:r>
      </w:ins>
      <w:ins w:id="153" w:author="Erlend" w:date="2021-04-20T14:39:00Z">
        <w:r w:rsidR="00BD65C0">
          <w:t>e</w:t>
        </w:r>
      </w:ins>
      <w:ins w:id="154" w:author="Erlend" w:date="2021-04-20T14:38:00Z">
        <w:r w:rsidR="00BD65C0">
          <w:t xml:space="preserve"> must be of same </w:t>
        </w:r>
        <w:r w:rsidR="00BD65C0" w:rsidRPr="00BD65C0">
          <w:rPr>
            <w:b/>
            <w:bCs/>
            <w:rPrChange w:id="155" w:author="Erlend" w:date="2021-04-20T14:39:00Z">
              <w:rPr/>
            </w:rPrChange>
          </w:rPr>
          <w:t>Type</w:t>
        </w:r>
      </w:ins>
      <w:ins w:id="156" w:author="Erlend" w:date="2021-04-20T15:18:00Z">
        <w:r w:rsidR="00EB6FD6">
          <w:t xml:space="preserve"> (</w:t>
        </w:r>
        <w:proofErr w:type="gramStart"/>
        <w:r w:rsidR="00EB6FD6">
          <w:t>e.g.</w:t>
        </w:r>
        <w:proofErr w:type="gramEnd"/>
        <w:r w:rsidR="00EB6FD6">
          <w:t xml:space="preserve"> Material/Fluid==&gt;Material/Fluid)</w:t>
        </w:r>
      </w:ins>
    </w:p>
    <w:p w14:paraId="4205A2B5" w14:textId="301A10F3" w:rsidR="00BD65C0" w:rsidRPr="00EB6FD6" w:rsidRDefault="00BD65C0" w:rsidP="00BD65C0">
      <w:pPr>
        <w:pStyle w:val="ListParagraph"/>
        <w:numPr>
          <w:ilvl w:val="1"/>
          <w:numId w:val="8"/>
        </w:numPr>
        <w:rPr>
          <w:ins w:id="157" w:author="Erlend" w:date="2021-04-20T15:10:00Z"/>
          <w:rPrChange w:id="158" w:author="Erlend" w:date="2021-04-20T15:10:00Z">
            <w:rPr>
              <w:ins w:id="159" w:author="Erlend" w:date="2021-04-20T15:10:00Z"/>
              <w:b/>
              <w:bCs/>
            </w:rPr>
          </w:rPrChange>
        </w:rPr>
      </w:pPr>
      <w:ins w:id="160" w:author="Erlend" w:date="2021-04-20T14:39:00Z">
        <w:r>
          <w:t>A</w:t>
        </w:r>
        <w:r>
          <w:t>n</w:t>
        </w:r>
        <w:r>
          <w:t xml:space="preserve"> </w:t>
        </w:r>
        <w:r w:rsidRPr="00BD65C0">
          <w:rPr>
            <w:b/>
            <w:bCs/>
            <w:rPrChange w:id="161" w:author="Erlend" w:date="2021-04-20T14:39:00Z">
              <w:rPr/>
            </w:rPrChange>
          </w:rPr>
          <w:t>Interface</w:t>
        </w:r>
        <w:r>
          <w:t xml:space="preserve"> can only have 1 input and 1 output </w:t>
        </w:r>
        <w:r w:rsidRPr="00144E8D">
          <w:rPr>
            <w:b/>
            <w:bCs/>
          </w:rPr>
          <w:t>Terminal</w:t>
        </w:r>
        <w:r>
          <w:t xml:space="preserve">, and these must be of same </w:t>
        </w:r>
        <w:r w:rsidRPr="00144E8D">
          <w:rPr>
            <w:b/>
            <w:bCs/>
          </w:rPr>
          <w:t>Type</w:t>
        </w:r>
      </w:ins>
      <w:ins w:id="162" w:author="Erlend" w:date="2021-04-20T15:19:00Z">
        <w:r w:rsidR="00EB6FD6">
          <w:t xml:space="preserve"> (</w:t>
        </w:r>
        <w:proofErr w:type="gramStart"/>
        <w:r w:rsidR="00EB6FD6">
          <w:t>e.g.</w:t>
        </w:r>
        <w:proofErr w:type="gramEnd"/>
        <w:r w:rsidR="00EB6FD6">
          <w:t xml:space="preserve"> Energy/Mechanical==&gt;Energy/Mechanical)</w:t>
        </w:r>
      </w:ins>
    </w:p>
    <w:p w14:paraId="0F322E5F" w14:textId="2267B099" w:rsidR="00EB6FD6" w:rsidRDefault="00EB6FD6" w:rsidP="00BD65C0">
      <w:pPr>
        <w:pStyle w:val="ListParagraph"/>
        <w:numPr>
          <w:ilvl w:val="1"/>
          <w:numId w:val="8"/>
        </w:numPr>
        <w:rPr>
          <w:ins w:id="163" w:author="Erlend" w:date="2021-04-20T15:12:00Z"/>
        </w:rPr>
      </w:pPr>
      <w:ins w:id="164" w:author="Erlend" w:date="2021-04-20T15:10:00Z">
        <w:r w:rsidRPr="00EB6FD6">
          <w:rPr>
            <w:rPrChange w:id="165" w:author="Erlend" w:date="2021-04-20T15:11:00Z">
              <w:rPr>
                <w:b/>
                <w:bCs/>
              </w:rPr>
            </w:rPrChange>
          </w:rPr>
          <w:t>Any</w:t>
        </w:r>
        <w:r>
          <w:rPr>
            <w:b/>
            <w:bCs/>
          </w:rPr>
          <w:t xml:space="preserve"> </w:t>
        </w:r>
      </w:ins>
      <w:ins w:id="166" w:author="Erlend" w:date="2021-04-20T15:11:00Z">
        <w:r>
          <w:rPr>
            <w:b/>
            <w:bCs/>
          </w:rPr>
          <w:t>Type</w:t>
        </w:r>
        <w:r>
          <w:t xml:space="preserve"> must have a minimum of 2 terminals</w:t>
        </w:r>
      </w:ins>
    </w:p>
    <w:p w14:paraId="7EEE9A45" w14:textId="0F24C898" w:rsidR="00EB6FD6" w:rsidRPr="00BD65C0" w:rsidRDefault="00EB6FD6" w:rsidP="00BD65C0">
      <w:pPr>
        <w:pStyle w:val="ListParagraph"/>
        <w:numPr>
          <w:ilvl w:val="1"/>
          <w:numId w:val="8"/>
        </w:numPr>
        <w:rPr>
          <w:ins w:id="167" w:author="Erlend" w:date="2021-04-20T14:44:00Z"/>
          <w:rPrChange w:id="168" w:author="Erlend" w:date="2021-04-20T14:44:00Z">
            <w:rPr>
              <w:ins w:id="169" w:author="Erlend" w:date="2021-04-20T14:44:00Z"/>
              <w:b/>
              <w:bCs/>
            </w:rPr>
          </w:rPrChange>
        </w:rPr>
      </w:pPr>
      <w:ins w:id="170" w:author="Erlend" w:date="2021-04-20T15:12:00Z">
        <w:r>
          <w:t xml:space="preserve">Any </w:t>
        </w:r>
        <w:r w:rsidRPr="00EB6FD6">
          <w:rPr>
            <w:b/>
            <w:bCs/>
            <w:rPrChange w:id="171" w:author="Erlend" w:date="2021-04-20T15:13:00Z">
              <w:rPr/>
            </w:rPrChange>
          </w:rPr>
          <w:t>Type</w:t>
        </w:r>
        <w:r>
          <w:t xml:space="preserve"> must have </w:t>
        </w:r>
      </w:ins>
      <w:ins w:id="172" w:author="Erlend" w:date="2021-04-20T15:13:00Z">
        <w:r>
          <w:t xml:space="preserve">a minimum of </w:t>
        </w:r>
        <w:r w:rsidRPr="00EB6FD6">
          <w:rPr>
            <w:b/>
            <w:bCs/>
            <w:rPrChange w:id="173" w:author="Erlend" w:date="2021-04-20T15:13:00Z">
              <w:rPr/>
            </w:rPrChange>
          </w:rPr>
          <w:t>Attributes</w:t>
        </w:r>
        <w:r>
          <w:t>, including Name</w:t>
        </w:r>
      </w:ins>
      <w:ins w:id="174" w:author="Erlend" w:date="2021-04-20T15:15:00Z">
        <w:r>
          <w:t xml:space="preserve"> and</w:t>
        </w:r>
      </w:ins>
      <w:ins w:id="175" w:author="Erlend" w:date="2021-04-20T15:13:00Z">
        <w:r>
          <w:t xml:space="preserve"> ID</w:t>
        </w:r>
      </w:ins>
      <w:ins w:id="176" w:author="Erlend" w:date="2021-04-20T15:16:00Z">
        <w:r>
          <w:t xml:space="preserve">, and </w:t>
        </w:r>
      </w:ins>
      <w:ins w:id="177" w:author="Erlend" w:date="2021-04-20T15:17:00Z">
        <w:r>
          <w:t xml:space="preserve">there shall be </w:t>
        </w:r>
      </w:ins>
      <w:ins w:id="178" w:author="Erlend" w:date="2021-04-20T15:16:00Z">
        <w:r>
          <w:t xml:space="preserve">a mechanism for </w:t>
        </w:r>
      </w:ins>
      <w:ins w:id="179" w:author="Erlend" w:date="2021-04-20T15:21:00Z">
        <w:r w:rsidR="004206F3">
          <w:t>enforcing</w:t>
        </w:r>
      </w:ins>
      <w:ins w:id="180" w:author="Erlend" w:date="2021-04-20T15:16:00Z">
        <w:r>
          <w:t xml:space="preserve"> required attributes based on </w:t>
        </w:r>
      </w:ins>
      <w:ins w:id="181" w:author="Erlend" w:date="2021-04-20T15:17:00Z">
        <w:r>
          <w:t xml:space="preserve">what Type it is </w:t>
        </w:r>
      </w:ins>
      <w:ins w:id="182" w:author="Erlend" w:date="2021-04-20T15:13:00Z">
        <w:r>
          <w:t xml:space="preserve"> </w:t>
        </w:r>
      </w:ins>
    </w:p>
    <w:p w14:paraId="7F24C111" w14:textId="42830E04" w:rsidR="00BD65C0" w:rsidRDefault="004206F3" w:rsidP="00BD65C0">
      <w:pPr>
        <w:pStyle w:val="ListParagraph"/>
        <w:numPr>
          <w:ilvl w:val="0"/>
          <w:numId w:val="8"/>
        </w:numPr>
        <w:rPr>
          <w:ins w:id="183" w:author="Erlend" w:date="2021-04-20T14:44:00Z"/>
        </w:rPr>
      </w:pPr>
      <w:ins w:id="184" w:author="Erlend" w:date="2021-04-20T15:21:00Z">
        <w:r>
          <w:t>Thus, a</w:t>
        </w:r>
      </w:ins>
      <w:ins w:id="185" w:author="Erlend" w:date="2021-04-20T14:44:00Z">
        <w:r w:rsidR="00BD65C0">
          <w:rPr>
            <w:b/>
            <w:bCs/>
          </w:rPr>
          <w:t xml:space="preserve"> </w:t>
        </w:r>
        <w:r w:rsidR="00BD65C0" w:rsidRPr="00144E8D">
          <w:rPr>
            <w:b/>
            <w:bCs/>
          </w:rPr>
          <w:t>Type</w:t>
        </w:r>
        <w:r w:rsidR="00BD65C0">
          <w:t xml:space="preserve"> shall be created </w:t>
        </w:r>
      </w:ins>
      <w:ins w:id="186" w:author="Erlend" w:date="2021-04-20T15:22:00Z">
        <w:r>
          <w:t xml:space="preserve">or edited </w:t>
        </w:r>
      </w:ins>
      <w:ins w:id="187" w:author="Erlend" w:date="2021-04-20T14:44:00Z">
        <w:r w:rsidR="00BD65C0">
          <w:t xml:space="preserve">by making the above selections, assigning a name and ID, setting appropriate work status, and then storing as a new Type in the Type Library. </w:t>
        </w:r>
      </w:ins>
    </w:p>
    <w:p w14:paraId="71C6FCB7" w14:textId="49535182" w:rsidR="00BD65C0" w:rsidRDefault="00BD65C0" w:rsidP="00BD65C0">
      <w:pPr>
        <w:rPr>
          <w:ins w:id="188" w:author="Erlend" w:date="2021-04-20T14:45:00Z"/>
        </w:rPr>
      </w:pPr>
      <w:ins w:id="189" w:author="Erlend" w:date="2021-04-20T14:45:00Z">
        <w:r>
          <w:t>The Basic Type Editor shall</w:t>
        </w:r>
        <w:r>
          <w:t xml:space="preserve"> be executable from within the Model Builder or as standalone.</w:t>
        </w:r>
      </w:ins>
    </w:p>
    <w:p w14:paraId="0844C942" w14:textId="5D061ABF" w:rsidR="008551A4" w:rsidRPr="00EF5AB6" w:rsidRDefault="008551A4" w:rsidP="008551A4">
      <w:pPr>
        <w:rPr>
          <w:rStyle w:val="IntenseEmphasis"/>
        </w:rPr>
      </w:pPr>
      <w:r w:rsidRPr="00EF5AB6">
        <w:rPr>
          <w:rStyle w:val="IntenseEmphasis"/>
        </w:rPr>
        <w:lastRenderedPageBreak/>
        <w:t>MVP:</w:t>
      </w:r>
    </w:p>
    <w:p w14:paraId="0E30F964" w14:textId="666B5980" w:rsidR="00C45BEF" w:rsidRDefault="008551A4" w:rsidP="00C45BEF">
      <w:pPr>
        <w:pStyle w:val="ListParagraph"/>
        <w:numPr>
          <w:ilvl w:val="0"/>
          <w:numId w:val="2"/>
        </w:numPr>
      </w:pPr>
      <w:r>
        <w:t xml:space="preserve">The Model Builder MVP shall incorporate end user functionality and interface to support the authoring of asset model as visualised by creating </w:t>
      </w:r>
      <w:r w:rsidR="007D2CF1">
        <w:t>d</w:t>
      </w:r>
      <w:r w:rsidR="00CA0A32">
        <w:t>iagrams</w:t>
      </w:r>
      <w:r>
        <w:t xml:space="preserve"> </w:t>
      </w:r>
      <w:r w:rsidR="00C45BEF">
        <w:t>of:</w:t>
      </w:r>
    </w:p>
    <w:p w14:paraId="07DC26E8" w14:textId="27126907" w:rsidR="00C45BEF" w:rsidRDefault="00C45BEF" w:rsidP="00C45BEF">
      <w:pPr>
        <w:pStyle w:val="ListParagraph"/>
        <w:numPr>
          <w:ilvl w:val="1"/>
          <w:numId w:val="2"/>
        </w:numPr>
      </w:pPr>
      <w:r>
        <w:t>Level 0: the main facility with its connections</w:t>
      </w:r>
    </w:p>
    <w:p w14:paraId="23CD40E4" w14:textId="4C9078F7" w:rsidR="00C45BEF" w:rsidRDefault="00C45BEF" w:rsidP="002B1DBB">
      <w:pPr>
        <w:pStyle w:val="ListParagraph"/>
        <w:numPr>
          <w:ilvl w:val="1"/>
          <w:numId w:val="2"/>
        </w:numPr>
      </w:pPr>
      <w:r>
        <w:t xml:space="preserve">Level 1: the </w:t>
      </w:r>
      <w:r w:rsidR="00432EC2">
        <w:t>main</w:t>
      </w:r>
      <w:r>
        <w:t xml:space="preserve"> functions (‘boxes’) of the facility</w:t>
      </w:r>
      <w:r w:rsidR="002B1DBB" w:rsidRPr="002B1DBB">
        <w:t xml:space="preserve"> </w:t>
      </w:r>
      <w:r w:rsidR="002B1DBB">
        <w:t>and their connections,</w:t>
      </w:r>
    </w:p>
    <w:p w14:paraId="143F1D8F" w14:textId="7133AB25" w:rsidR="00C45BEF" w:rsidRDefault="00C45BEF" w:rsidP="00C45BEF">
      <w:pPr>
        <w:pStyle w:val="ListParagraph"/>
        <w:numPr>
          <w:ilvl w:val="1"/>
          <w:numId w:val="2"/>
        </w:numPr>
      </w:pPr>
      <w:r>
        <w:t xml:space="preserve">Level 2: the sub-functions (‘boxes’) that are part of </w:t>
      </w:r>
      <w:r w:rsidR="002B1DBB">
        <w:t>main functions</w:t>
      </w:r>
      <w:r>
        <w:t>, and their connections</w:t>
      </w:r>
      <w:r w:rsidR="002B1DBB">
        <w:t>,</w:t>
      </w:r>
    </w:p>
    <w:p w14:paraId="663997C3" w14:textId="2EB20B11" w:rsidR="002B1DBB" w:rsidRDefault="00C46528" w:rsidP="00C45BEF">
      <w:pPr>
        <w:pStyle w:val="ListParagraph"/>
        <w:numPr>
          <w:ilvl w:val="1"/>
          <w:numId w:val="2"/>
        </w:numPr>
      </w:pPr>
      <w:r>
        <w:t>Level n: the sub-functions of sub-functions</w:t>
      </w:r>
      <w:r w:rsidR="00EE0751">
        <w:t>,</w:t>
      </w:r>
      <w:r w:rsidR="00622176">
        <w:t xml:space="preserve"> until </w:t>
      </w:r>
      <w:r w:rsidR="00EE0751">
        <w:t>the</w:t>
      </w:r>
      <w:r w:rsidR="00622176">
        <w:t xml:space="preserve"> </w:t>
      </w:r>
      <w:r w:rsidR="00EE0751">
        <w:t xml:space="preserve">hierarchy depth where </w:t>
      </w:r>
      <w:r w:rsidR="000C25A1">
        <w:t>int</w:t>
      </w:r>
      <w:ins w:id="190" w:author="Erlend" w:date="2021-04-20T12:24:00Z">
        <w:r w:rsidR="00AE12B7">
          <w:t>er</w:t>
        </w:r>
      </w:ins>
      <w:del w:id="191" w:author="Erlend" w:date="2021-04-20T12:24:00Z">
        <w:r w:rsidR="000C25A1" w:rsidDel="00AE12B7">
          <w:delText>ra</w:delText>
        </w:r>
      </w:del>
      <w:r w:rsidR="000C25A1">
        <w:t xml:space="preserve">-aspect </w:t>
      </w:r>
      <w:r w:rsidR="00CE7F95">
        <w:t xml:space="preserve">relations can be established, </w:t>
      </w:r>
      <w:proofErr w:type="gramStart"/>
      <w:r w:rsidR="00CE7F95">
        <w:t>e.g</w:t>
      </w:r>
      <w:r w:rsidR="000571AD">
        <w:t>.</w:t>
      </w:r>
      <w:proofErr w:type="gramEnd"/>
      <w:r w:rsidR="00CE7F95">
        <w:t xml:space="preserve"> motor </w:t>
      </w:r>
      <w:r w:rsidR="00CE7F95" w:rsidRPr="00CE7F95">
        <w:rPr>
          <w:b/>
          <w:bCs/>
        </w:rPr>
        <w:t>Function</w:t>
      </w:r>
      <w:r w:rsidR="00CE7F95">
        <w:t xml:space="preserve"> fulfilled by motor </w:t>
      </w:r>
      <w:r w:rsidR="00CE7F95" w:rsidRPr="00CE7F95">
        <w:rPr>
          <w:b/>
          <w:bCs/>
        </w:rPr>
        <w:t>Product</w:t>
      </w:r>
      <w:r w:rsidR="00CE7F95">
        <w:rPr>
          <w:b/>
          <w:bCs/>
        </w:rPr>
        <w:t>.</w:t>
      </w:r>
    </w:p>
    <w:p w14:paraId="545DA94D" w14:textId="6F32D7A3" w:rsidR="00C45BEF" w:rsidRDefault="00C45BEF" w:rsidP="00C45BEF">
      <w:pPr>
        <w:pStyle w:val="ListParagraph"/>
        <w:numPr>
          <w:ilvl w:val="0"/>
          <w:numId w:val="2"/>
        </w:numPr>
      </w:pPr>
      <w:r>
        <w:t xml:space="preserve">Modelling shall be possible by configuring </w:t>
      </w:r>
      <w:r w:rsidRPr="001D0E47">
        <w:rPr>
          <w:b/>
          <w:bCs/>
        </w:rPr>
        <w:t>Function System Blocks</w:t>
      </w:r>
      <w:r>
        <w:t xml:space="preserve"> (functions) and </w:t>
      </w:r>
      <w:r w:rsidRPr="001D0E47">
        <w:rPr>
          <w:b/>
          <w:bCs/>
        </w:rPr>
        <w:t>Transports</w:t>
      </w:r>
      <w:r>
        <w:t xml:space="preserve"> (streams) </w:t>
      </w:r>
      <w:ins w:id="192" w:author="Erlend" w:date="2021-04-20T12:24:00Z">
        <w:r w:rsidR="00AE12B7">
          <w:t xml:space="preserve">or </w:t>
        </w:r>
        <w:r w:rsidR="00AE12B7" w:rsidRPr="00AE12B7">
          <w:rPr>
            <w:b/>
            <w:bCs/>
            <w:rPrChange w:id="193" w:author="Erlend" w:date="2021-04-20T12:24:00Z">
              <w:rPr/>
            </w:rPrChange>
          </w:rPr>
          <w:t>Interfaces</w:t>
        </w:r>
        <w:r w:rsidR="00AE12B7">
          <w:t xml:space="preserve"> </w:t>
        </w:r>
      </w:ins>
      <w:r>
        <w:t>to connect between them.</w:t>
      </w:r>
    </w:p>
    <w:p w14:paraId="1F0EC7C3" w14:textId="1F45B6CD" w:rsidR="00707D24" w:rsidRDefault="003B703F" w:rsidP="00C45BEF">
      <w:pPr>
        <w:pStyle w:val="ListParagraph"/>
        <w:numPr>
          <w:ilvl w:val="0"/>
          <w:numId w:val="2"/>
        </w:numPr>
      </w:pPr>
      <w:r>
        <w:t>Graphical symbols</w:t>
      </w:r>
      <w:r w:rsidR="00AE135E">
        <w:t xml:space="preserve"> </w:t>
      </w:r>
      <w:r w:rsidR="0001383F">
        <w:t>shall represent</w:t>
      </w:r>
      <w:r w:rsidR="0066174E">
        <w:t xml:space="preserve"> various Types of </w:t>
      </w:r>
      <w:r w:rsidR="00A21525" w:rsidRPr="001D0E47">
        <w:rPr>
          <w:b/>
          <w:bCs/>
        </w:rPr>
        <w:t>Function System Blocks</w:t>
      </w:r>
      <w:r w:rsidR="004D4E8E">
        <w:t>, such as pump symbol to represent pu</w:t>
      </w:r>
      <w:r w:rsidR="00F73BB7">
        <w:t>m</w:t>
      </w:r>
      <w:r w:rsidR="004D4E8E">
        <w:t>p function</w:t>
      </w:r>
      <w:r w:rsidR="00DB7C5A">
        <w:t xml:space="preserve"> or product, etc.</w:t>
      </w:r>
    </w:p>
    <w:p w14:paraId="2834CB36" w14:textId="3F556C53" w:rsidR="00C45BEF" w:rsidRDefault="00C45BEF" w:rsidP="00C45BEF">
      <w:pPr>
        <w:pStyle w:val="ListParagraph"/>
        <w:numPr>
          <w:ilvl w:val="0"/>
          <w:numId w:val="2"/>
        </w:numPr>
      </w:pPr>
      <w:r>
        <w:t xml:space="preserve">It shall be possible to pivot between </w:t>
      </w:r>
      <w:r w:rsidR="007D2CF1">
        <w:t xml:space="preserve">– or view simultaneously - </w:t>
      </w:r>
      <w:r>
        <w:t>Block Diagram view and Tree Structure view while editing the model.</w:t>
      </w:r>
    </w:p>
    <w:p w14:paraId="0C64A119" w14:textId="75D41368" w:rsidR="00C45BEF" w:rsidRDefault="00E20A2C" w:rsidP="00C45BEF">
      <w:pPr>
        <w:pStyle w:val="ListParagraph"/>
        <w:numPr>
          <w:ilvl w:val="0"/>
          <w:numId w:val="2"/>
        </w:numPr>
      </w:pPr>
      <w:r>
        <w:t>The</w:t>
      </w:r>
      <w:r w:rsidR="00C45BEF">
        <w:t xml:space="preserve"> Process discipline </w:t>
      </w:r>
      <w:r>
        <w:t xml:space="preserve">and the Electrical discipline </w:t>
      </w:r>
      <w:r w:rsidR="00C45BEF">
        <w:t>perspective shall be implemented</w:t>
      </w:r>
      <w:r w:rsidR="00B002C0">
        <w:t xml:space="preserve"> – including their area layout - </w:t>
      </w:r>
      <w:del w:id="194" w:author="Erlend" w:date="2021-04-20T14:05:00Z">
        <w:r w:rsidR="00C45BEF" w:rsidDel="005C476A">
          <w:delText xml:space="preserve"> </w:delText>
        </w:r>
      </w:del>
      <w:r w:rsidR="00781BD0">
        <w:t>meaning that</w:t>
      </w:r>
      <w:r w:rsidR="00C45BEF">
        <w:t xml:space="preserve"> </w:t>
      </w:r>
      <w:r w:rsidR="00781BD0">
        <w:t>F</w:t>
      </w:r>
      <w:r w:rsidR="00C45BEF">
        <w:t xml:space="preserve">luid </w:t>
      </w:r>
      <w:r w:rsidR="00781BD0">
        <w:t xml:space="preserve">and Electricity </w:t>
      </w:r>
      <w:r w:rsidR="0016599B" w:rsidRPr="0016599B">
        <w:rPr>
          <w:b/>
          <w:bCs/>
        </w:rPr>
        <w:t>T</w:t>
      </w:r>
      <w:r w:rsidR="00C45BEF" w:rsidRPr="0016599B">
        <w:rPr>
          <w:b/>
          <w:bCs/>
        </w:rPr>
        <w:t>ransports</w:t>
      </w:r>
      <w:r w:rsidR="00187317">
        <w:t xml:space="preserve"> </w:t>
      </w:r>
      <w:ins w:id="195" w:author="Erlend" w:date="2021-04-20T12:25:00Z">
        <w:r w:rsidR="00AE12B7">
          <w:t xml:space="preserve">and </w:t>
        </w:r>
        <w:r w:rsidR="00AE12B7" w:rsidRPr="00144E8D">
          <w:rPr>
            <w:b/>
            <w:bCs/>
          </w:rPr>
          <w:t>Interfaces</w:t>
        </w:r>
        <w:r w:rsidR="00AE12B7">
          <w:t xml:space="preserve"> </w:t>
        </w:r>
      </w:ins>
      <w:r w:rsidR="00187317">
        <w:t>shall be included</w:t>
      </w:r>
      <w:r w:rsidR="00C45BEF">
        <w:t xml:space="preserve">, </w:t>
      </w:r>
      <w:r w:rsidR="00187317">
        <w:t>whereas</w:t>
      </w:r>
      <w:r w:rsidR="00C45BEF">
        <w:t xml:space="preserve"> Information, and Force</w:t>
      </w:r>
      <w:r w:rsidR="008E13C9">
        <w:t xml:space="preserve"> </w:t>
      </w:r>
      <w:r w:rsidR="008C5C78" w:rsidRPr="0016599B">
        <w:rPr>
          <w:b/>
          <w:bCs/>
        </w:rPr>
        <w:t>Transports</w:t>
      </w:r>
      <w:ins w:id="196" w:author="Erlend" w:date="2021-04-20T12:26:00Z">
        <w:r w:rsidR="00AE12B7">
          <w:rPr>
            <w:b/>
            <w:bCs/>
          </w:rPr>
          <w:t xml:space="preserve"> </w:t>
        </w:r>
        <w:r w:rsidR="00AE12B7" w:rsidRPr="00AE12B7">
          <w:rPr>
            <w:rPrChange w:id="197" w:author="Erlend" w:date="2021-04-20T12:26:00Z">
              <w:rPr>
                <w:b/>
                <w:bCs/>
              </w:rPr>
            </w:rPrChange>
          </w:rPr>
          <w:t>and</w:t>
        </w:r>
        <w:r w:rsidR="00AE12B7">
          <w:rPr>
            <w:b/>
            <w:bCs/>
          </w:rPr>
          <w:t xml:space="preserve"> </w:t>
        </w:r>
        <w:r w:rsidR="00AE12B7" w:rsidRPr="00144E8D">
          <w:rPr>
            <w:b/>
            <w:bCs/>
          </w:rPr>
          <w:t>Interfaces</w:t>
        </w:r>
      </w:ins>
      <w:r w:rsidR="008C5C78">
        <w:t xml:space="preserve"> </w:t>
      </w:r>
      <w:r w:rsidR="00C45BEF">
        <w:t>shall be excluded.</w:t>
      </w:r>
    </w:p>
    <w:p w14:paraId="64327D99" w14:textId="2B081587" w:rsidR="008551A4" w:rsidRDefault="002B5C6D" w:rsidP="008551A4">
      <w:pPr>
        <w:pStyle w:val="ListParagraph"/>
        <w:numPr>
          <w:ilvl w:val="0"/>
          <w:numId w:val="2"/>
        </w:numPr>
      </w:pPr>
      <w:r>
        <w:t>The</w:t>
      </w:r>
      <w:r w:rsidR="008551A4">
        <w:t xml:space="preserve"> </w:t>
      </w:r>
      <w:r w:rsidR="008551A4" w:rsidRPr="006104D4">
        <w:rPr>
          <w:b/>
          <w:bCs/>
        </w:rPr>
        <w:t>Functional</w:t>
      </w:r>
      <w:r>
        <w:rPr>
          <w:b/>
          <w:bCs/>
        </w:rPr>
        <w:t xml:space="preserve">, </w:t>
      </w:r>
      <w:r w:rsidR="00981518">
        <w:rPr>
          <w:b/>
          <w:bCs/>
        </w:rPr>
        <w:t xml:space="preserve">Location, </w:t>
      </w:r>
      <w:r w:rsidR="00981518" w:rsidRPr="00981518">
        <w:t>and</w:t>
      </w:r>
      <w:r w:rsidR="00981518">
        <w:rPr>
          <w:b/>
          <w:bCs/>
        </w:rPr>
        <w:t xml:space="preserve"> Product</w:t>
      </w:r>
      <w:r w:rsidR="008551A4">
        <w:t xml:space="preserve"> </w:t>
      </w:r>
      <w:r w:rsidR="00981518">
        <w:t>a</w:t>
      </w:r>
      <w:r w:rsidR="008551A4" w:rsidRPr="00981518">
        <w:t>spect</w:t>
      </w:r>
      <w:r w:rsidR="00981518">
        <w:t>s</w:t>
      </w:r>
      <w:r w:rsidR="008551A4">
        <w:t xml:space="preserve"> shall be implemented,</w:t>
      </w:r>
      <w:r w:rsidR="00AF2AB7">
        <w:t xml:space="preserve"> and the MVP Model Builder</w:t>
      </w:r>
      <w:r w:rsidR="001107F3">
        <w:t xml:space="preserve"> </w:t>
      </w:r>
      <w:r w:rsidR="00AF2AB7">
        <w:t xml:space="preserve">shall be </w:t>
      </w:r>
      <w:r w:rsidR="002175F7">
        <w:t>built</w:t>
      </w:r>
      <w:r w:rsidR="00AF2AB7">
        <w:t xml:space="preserve"> to </w:t>
      </w:r>
      <w:r w:rsidR="007602AB">
        <w:t xml:space="preserve">be </w:t>
      </w:r>
      <w:r w:rsidR="00AF2AB7">
        <w:t>extend</w:t>
      </w:r>
      <w:r w:rsidR="007602AB">
        <w:t>ed</w:t>
      </w:r>
      <w:r w:rsidR="00AF2AB7">
        <w:t xml:space="preserve"> </w:t>
      </w:r>
      <w:r w:rsidR="008C5C78">
        <w:t>with</w:t>
      </w:r>
      <w:r w:rsidR="00AF2AB7">
        <w:t xml:space="preserve"> further aspects</w:t>
      </w:r>
      <w:r w:rsidR="001107F3">
        <w:t>.</w:t>
      </w:r>
    </w:p>
    <w:p w14:paraId="0009481A" w14:textId="59DBC3CD" w:rsidR="008551A4" w:rsidRDefault="008551A4" w:rsidP="008551A4">
      <w:pPr>
        <w:pStyle w:val="ListParagraph"/>
        <w:numPr>
          <w:ilvl w:val="0"/>
          <w:numId w:val="2"/>
        </w:numPr>
      </w:pPr>
      <w:r>
        <w:t>The Model Builder Prototype shall produce a set of data that represents the model, in an open format suitable for exchange across industry</w:t>
      </w:r>
      <w:r w:rsidR="00B002C0">
        <w:t>, including exchange by means of I4.0 AAS.</w:t>
      </w:r>
    </w:p>
    <w:p w14:paraId="7F1FC809" w14:textId="50B2B68D" w:rsidR="008551A4" w:rsidRDefault="008551A4" w:rsidP="008551A4">
      <w:pPr>
        <w:pStyle w:val="ListParagraph"/>
        <w:numPr>
          <w:ilvl w:val="0"/>
          <w:numId w:val="2"/>
        </w:numPr>
      </w:pPr>
      <w:r>
        <w:t xml:space="preserve">The model data exchange format </w:t>
      </w:r>
      <w:r w:rsidR="001107F3">
        <w:t>shall</w:t>
      </w:r>
      <w:r>
        <w:t xml:space="preserve"> </w:t>
      </w:r>
      <w:r w:rsidR="00B002C0">
        <w:t xml:space="preserve">contain the </w:t>
      </w:r>
      <w:r w:rsidR="00B002C0" w:rsidRPr="00B002C0">
        <w:rPr>
          <w:i/>
          <w:iCs/>
        </w:rPr>
        <w:t>essential</w:t>
      </w:r>
      <w:r w:rsidR="00B002C0">
        <w:t xml:space="preserve"> data about visual layout that is needed for the receiving end to re-establish relative location of graphical elements, and the references to type of elements such that visualisation will be similar to that at the source.</w:t>
      </w:r>
    </w:p>
    <w:p w14:paraId="61783F9B" w14:textId="440DDC4B" w:rsidR="00B002C0" w:rsidRDefault="00B002C0" w:rsidP="008551A4">
      <w:pPr>
        <w:pStyle w:val="ListParagraph"/>
        <w:numPr>
          <w:ilvl w:val="0"/>
          <w:numId w:val="2"/>
        </w:numPr>
      </w:pPr>
      <w:r>
        <w:t xml:space="preserve">The model data exchange format may also contain the </w:t>
      </w:r>
      <w:r>
        <w:rPr>
          <w:i/>
          <w:iCs/>
        </w:rPr>
        <w:t>enhanced</w:t>
      </w:r>
      <w:r>
        <w:t xml:space="preserve"> data about visual layout, such as information about colour, lines, fills, forms, and other visual characteristics, enabling </w:t>
      </w:r>
      <w:r w:rsidR="005B41F7">
        <w:t>a</w:t>
      </w:r>
      <w:r>
        <w:t xml:space="preserve"> </w:t>
      </w:r>
      <w:r w:rsidR="005B41F7">
        <w:t>more accurate reproduction of the user experience at the receiving end.</w:t>
      </w:r>
    </w:p>
    <w:p w14:paraId="014A0320" w14:textId="16FA23C1" w:rsidR="008551A4" w:rsidRDefault="004F3FB1" w:rsidP="008551A4">
      <w:pPr>
        <w:pStyle w:val="ListParagraph"/>
        <w:numPr>
          <w:ilvl w:val="0"/>
          <w:numId w:val="2"/>
        </w:numPr>
      </w:pPr>
      <w:r>
        <w:t>Multi-user functionality shall be supported</w:t>
      </w:r>
      <w:r w:rsidR="008551A4">
        <w:t>.</w:t>
      </w:r>
    </w:p>
    <w:p w14:paraId="0F669B80" w14:textId="184321FE" w:rsidR="008551A4" w:rsidRDefault="004F3FB1" w:rsidP="008551A4">
      <w:pPr>
        <w:pStyle w:val="ListParagraph"/>
        <w:numPr>
          <w:ilvl w:val="0"/>
          <w:numId w:val="2"/>
        </w:numPr>
      </w:pPr>
      <w:r>
        <w:t>Full</w:t>
      </w:r>
      <w:r w:rsidR="008551A4">
        <w:t xml:space="preserve"> functionality for roll-back of edits</w:t>
      </w:r>
      <w:r>
        <w:t xml:space="preserve"> shall be </w:t>
      </w:r>
      <w:r w:rsidR="00A928C0">
        <w:t>supported</w:t>
      </w:r>
      <w:r w:rsidR="00146246">
        <w:t>.</w:t>
      </w:r>
    </w:p>
    <w:p w14:paraId="6E682BCE" w14:textId="7F7D5298" w:rsidR="008551A4" w:rsidRDefault="00146246" w:rsidP="008551A4">
      <w:pPr>
        <w:pStyle w:val="ListParagraph"/>
        <w:numPr>
          <w:ilvl w:val="0"/>
          <w:numId w:val="2"/>
        </w:numPr>
      </w:pPr>
      <w:r>
        <w:t>V</w:t>
      </w:r>
      <w:r w:rsidR="008551A4">
        <w:t>ersion control of the model data</w:t>
      </w:r>
      <w:r>
        <w:t xml:space="preserve"> shall be </w:t>
      </w:r>
      <w:r w:rsidR="00A928C0">
        <w:t>supported.</w:t>
      </w:r>
    </w:p>
    <w:p w14:paraId="53A4905C" w14:textId="44A013C7" w:rsidR="00970314" w:rsidRDefault="00970314" w:rsidP="008551A4"/>
    <w:p w14:paraId="4C238B7D" w14:textId="0AAB1E38" w:rsidR="005B41F7" w:rsidRDefault="005B41F7" w:rsidP="008551A4"/>
    <w:p w14:paraId="61B2FBB8" w14:textId="77777777" w:rsidR="005B41F7" w:rsidRDefault="005B41F7" w:rsidP="008551A4"/>
    <w:p w14:paraId="5FECD16D" w14:textId="0E4DFB0C" w:rsidR="00970314" w:rsidRPr="000F5E78" w:rsidRDefault="00970314" w:rsidP="00970314">
      <w:pPr>
        <w:rPr>
          <w:rStyle w:val="IntenseReference"/>
        </w:rPr>
      </w:pPr>
      <w:r w:rsidRPr="000F5E78">
        <w:rPr>
          <w:rStyle w:val="IntenseReference"/>
        </w:rPr>
        <w:t xml:space="preserve">Product </w:t>
      </w:r>
      <w:r w:rsidR="0055427B">
        <w:rPr>
          <w:rStyle w:val="IntenseReference"/>
        </w:rPr>
        <w:t>Target</w:t>
      </w:r>
      <w:r w:rsidR="00D25F12">
        <w:rPr>
          <w:rStyle w:val="IntenseReference"/>
        </w:rPr>
        <w:t>s</w:t>
      </w:r>
    </w:p>
    <w:p w14:paraId="781E8D82" w14:textId="77777777" w:rsidR="00EC11A3" w:rsidRDefault="001614B8" w:rsidP="008551A4">
      <w:r>
        <w:t xml:space="preserve">The main target </w:t>
      </w:r>
      <w:r w:rsidR="00EB4405">
        <w:t xml:space="preserve">of the product development </w:t>
      </w:r>
      <w:r>
        <w:t>is i</w:t>
      </w:r>
      <w:r w:rsidR="008F3B5F">
        <w:t>ndustrial adoption of the IMF</w:t>
      </w:r>
      <w:r w:rsidR="00BA2CF2">
        <w:t xml:space="preserve"> </w:t>
      </w:r>
      <w:r w:rsidR="00207E29">
        <w:t xml:space="preserve">to </w:t>
      </w:r>
      <w:r w:rsidR="00B03D2F">
        <w:t>make it possible to</w:t>
      </w:r>
      <w:r w:rsidR="000E4880">
        <w:t xml:space="preserve"> begin</w:t>
      </w:r>
      <w:r w:rsidR="00EE358E">
        <w:t xml:space="preserve"> </w:t>
      </w:r>
      <w:r w:rsidR="00207E29">
        <w:t>reali</w:t>
      </w:r>
      <w:r w:rsidR="00ED713F">
        <w:t>s</w:t>
      </w:r>
      <w:r w:rsidR="000E4880">
        <w:t>ing</w:t>
      </w:r>
      <w:r w:rsidR="00ED713F">
        <w:t xml:space="preserve"> value</w:t>
      </w:r>
      <w:r w:rsidR="00AD42EC">
        <w:t xml:space="preserve">, both in </w:t>
      </w:r>
      <w:r w:rsidR="000D3233">
        <w:t xml:space="preserve">Krafla project and across </w:t>
      </w:r>
      <w:r w:rsidR="000E4880">
        <w:t xml:space="preserve">the </w:t>
      </w:r>
      <w:r w:rsidR="005B41F7">
        <w:t xml:space="preserve">Oil &amp; Gas </w:t>
      </w:r>
      <w:r w:rsidR="000D3233">
        <w:t>industry</w:t>
      </w:r>
      <w:r w:rsidR="00FE5023">
        <w:t>. T</w:t>
      </w:r>
      <w:r w:rsidR="00951AED">
        <w:t>o achieve this</w:t>
      </w:r>
      <w:r w:rsidR="000E4880">
        <w:t>,</w:t>
      </w:r>
      <w:r w:rsidR="00E42744">
        <w:t xml:space="preserve"> the development of the product shall </w:t>
      </w:r>
      <w:r w:rsidR="00521265">
        <w:t xml:space="preserve">result in a </w:t>
      </w:r>
      <w:r w:rsidR="00EF11EA">
        <w:t xml:space="preserve">proven </w:t>
      </w:r>
      <w:r w:rsidR="00521265">
        <w:t xml:space="preserve">model building </w:t>
      </w:r>
      <w:r w:rsidR="00A31596">
        <w:t>functionality</w:t>
      </w:r>
      <w:r w:rsidR="00EF11EA">
        <w:t>,</w:t>
      </w:r>
      <w:r w:rsidR="005B3564">
        <w:t xml:space="preserve"> </w:t>
      </w:r>
      <w:r w:rsidR="00D36103">
        <w:t xml:space="preserve">built in a modular fashion and </w:t>
      </w:r>
      <w:r w:rsidR="005B3564">
        <w:t>available as Open Source</w:t>
      </w:r>
      <w:r w:rsidR="00671E35">
        <w:t xml:space="preserve"> </w:t>
      </w:r>
      <w:r w:rsidR="00DE6A5A">
        <w:t xml:space="preserve">such that it can be freely </w:t>
      </w:r>
      <w:r w:rsidR="00B26590">
        <w:t>incorporated in other engineering tools</w:t>
      </w:r>
      <w:r w:rsidR="008A44A9">
        <w:t xml:space="preserve">, as </w:t>
      </w:r>
      <w:r w:rsidR="006868B5">
        <w:t>well as be further developed with enhanced functionalit</w:t>
      </w:r>
      <w:r w:rsidR="006707E6">
        <w:t>y such as augmented engineering functions</w:t>
      </w:r>
      <w:r w:rsidR="00EF11EA">
        <w:t>.</w:t>
      </w:r>
      <w:r w:rsidR="005B41F7">
        <w:t xml:space="preserve"> </w:t>
      </w:r>
      <w:r w:rsidR="00EC11A3">
        <w:t>The following are the main achievements towards the main target:</w:t>
      </w:r>
    </w:p>
    <w:p w14:paraId="42DDEACF" w14:textId="08597455" w:rsidR="00EC11A3" w:rsidRDefault="00EC11A3" w:rsidP="00EC11A3">
      <w:pPr>
        <w:pStyle w:val="ListParagraph"/>
        <w:numPr>
          <w:ilvl w:val="0"/>
          <w:numId w:val="4"/>
        </w:numPr>
      </w:pPr>
      <w:proofErr w:type="spellStart"/>
      <w:r>
        <w:lastRenderedPageBreak/>
        <w:t>Aibel</w:t>
      </w:r>
      <w:proofErr w:type="spellEnd"/>
      <w:r>
        <w:t xml:space="preserve"> and </w:t>
      </w:r>
      <w:proofErr w:type="spellStart"/>
      <w:r>
        <w:t>equinor</w:t>
      </w:r>
      <w:proofErr w:type="spellEnd"/>
      <w:r>
        <w:t xml:space="preserve"> begin trials of exchanging structured design information for the Krafla project, using the Model Builder prototype.</w:t>
      </w:r>
    </w:p>
    <w:p w14:paraId="4BC3F92D" w14:textId="51FFAD31" w:rsidR="00EC11A3" w:rsidRDefault="00EC11A3" w:rsidP="00EC11A3">
      <w:pPr>
        <w:pStyle w:val="ListParagraph"/>
        <w:numPr>
          <w:ilvl w:val="0"/>
          <w:numId w:val="4"/>
        </w:numPr>
      </w:pPr>
      <w:r>
        <w:t>The NOAKA collaboration form</w:t>
      </w:r>
      <w:r w:rsidR="001E1EED">
        <w:t>s</w:t>
      </w:r>
      <w:r>
        <w:t xml:space="preserve"> a Model Builder User Group that provide</w:t>
      </w:r>
      <w:r w:rsidR="001E1EED">
        <w:t>s</w:t>
      </w:r>
      <w:r>
        <w:t xml:space="preserve"> user needs into the further development of the Model Builder towards an MVP.</w:t>
      </w:r>
    </w:p>
    <w:p w14:paraId="0472EE14" w14:textId="40D91F71" w:rsidR="00EC11A3" w:rsidRDefault="00EC11A3" w:rsidP="00EC11A3">
      <w:pPr>
        <w:pStyle w:val="ListParagraph"/>
        <w:numPr>
          <w:ilvl w:val="0"/>
          <w:numId w:val="4"/>
        </w:numPr>
      </w:pPr>
      <w:proofErr w:type="spellStart"/>
      <w:r>
        <w:t>Aibel</w:t>
      </w:r>
      <w:proofErr w:type="spellEnd"/>
      <w:r>
        <w:t xml:space="preserve"> and </w:t>
      </w:r>
      <w:proofErr w:type="spellStart"/>
      <w:r>
        <w:t>equinor</w:t>
      </w:r>
      <w:proofErr w:type="spellEnd"/>
      <w:r>
        <w:t xml:space="preserve"> formally exchange structured design information for the Krafla project, using the Model Builder MVP.</w:t>
      </w:r>
    </w:p>
    <w:p w14:paraId="069A138E" w14:textId="6B6BE6B8" w:rsidR="00970314" w:rsidRDefault="00654707" w:rsidP="00C032EA">
      <w:r>
        <w:t>Furthermore</w:t>
      </w:r>
      <w:r w:rsidR="00712732">
        <w:t xml:space="preserve">, the </w:t>
      </w:r>
      <w:r w:rsidR="00247DA4">
        <w:t xml:space="preserve">product </w:t>
      </w:r>
      <w:r w:rsidR="00712732">
        <w:t>development shall serve to drive</w:t>
      </w:r>
      <w:r w:rsidR="00120BD7">
        <w:t xml:space="preserve"> the definition and alignment on an </w:t>
      </w:r>
      <w:r w:rsidR="00606E5E">
        <w:t xml:space="preserve">open </w:t>
      </w:r>
      <w:r w:rsidR="00750E8A">
        <w:t xml:space="preserve">asset information model </w:t>
      </w:r>
      <w:r w:rsidR="00606E5E">
        <w:t>data format</w:t>
      </w:r>
      <w:r w:rsidR="00851AFD">
        <w:t>, fully</w:t>
      </w:r>
      <w:r w:rsidR="00606E5E">
        <w:t xml:space="preserve"> </w:t>
      </w:r>
      <w:r w:rsidR="00BB0022">
        <w:t>supporting</w:t>
      </w:r>
      <w:r w:rsidR="00606E5E">
        <w:t xml:space="preserve"> </w:t>
      </w:r>
      <w:r w:rsidR="00BB0022">
        <w:t>interoperability</w:t>
      </w:r>
      <w:r w:rsidR="00606E5E">
        <w:t xml:space="preserve"> across </w:t>
      </w:r>
      <w:r w:rsidR="00851AFD">
        <w:t xml:space="preserve">the </w:t>
      </w:r>
      <w:r w:rsidR="00606E5E">
        <w:t>industry</w:t>
      </w:r>
      <w:r w:rsidR="00750E8A">
        <w:t xml:space="preserve">. </w:t>
      </w:r>
      <w:r w:rsidR="00851AFD">
        <w:t>A clear preference</w:t>
      </w:r>
      <w:r w:rsidR="00725406">
        <w:t xml:space="preserve"> is that this is</w:t>
      </w:r>
      <w:r w:rsidR="00A341E5">
        <w:t xml:space="preserve"> based on</w:t>
      </w:r>
      <w:r w:rsidR="00BD3406">
        <w:t xml:space="preserve"> the</w:t>
      </w:r>
      <w:r w:rsidR="00A341E5">
        <w:t xml:space="preserve"> </w:t>
      </w:r>
      <w:r w:rsidR="00671E35">
        <w:t>i4.0 A</w:t>
      </w:r>
      <w:r w:rsidR="00725406">
        <w:t xml:space="preserve">sset </w:t>
      </w:r>
      <w:r w:rsidR="00671E35">
        <w:t>A</w:t>
      </w:r>
      <w:r w:rsidR="00725406">
        <w:t xml:space="preserve">dministration </w:t>
      </w:r>
      <w:r w:rsidR="00671E35">
        <w:t>S</w:t>
      </w:r>
      <w:r w:rsidR="00725406">
        <w:t>hell</w:t>
      </w:r>
      <w:r w:rsidR="00BD3406">
        <w:t xml:space="preserve"> format.</w:t>
      </w:r>
    </w:p>
    <w:p w14:paraId="276CC995" w14:textId="137E1C91" w:rsidR="00D25F12" w:rsidRDefault="00D25F12" w:rsidP="008551A4"/>
    <w:p w14:paraId="681AAC6F" w14:textId="33AEBFCF" w:rsidR="00D25F12" w:rsidRDefault="00D25F12" w:rsidP="008551A4">
      <w:pPr>
        <w:rPr>
          <w:rStyle w:val="IntenseReference"/>
        </w:rPr>
      </w:pPr>
      <w:r w:rsidRPr="00D25F12">
        <w:rPr>
          <w:rStyle w:val="IntenseReference"/>
        </w:rPr>
        <w:t>Project Timeline and Milestones</w:t>
      </w:r>
    </w:p>
    <w:p w14:paraId="25BD5951" w14:textId="12F9FD1B" w:rsidR="002A72DE" w:rsidRPr="00BF5139" w:rsidRDefault="002A72DE" w:rsidP="008551A4">
      <w:r w:rsidRPr="00BF5139">
        <w:t xml:space="preserve">Demo: </w:t>
      </w:r>
      <w:r w:rsidR="00BF5139" w:rsidRPr="00BF5139">
        <w:t>April 7th</w:t>
      </w:r>
    </w:p>
    <w:p w14:paraId="520148B5" w14:textId="22C05D54" w:rsidR="00D25F12" w:rsidRPr="00BF5139" w:rsidRDefault="00024BD4" w:rsidP="008551A4">
      <w:r w:rsidRPr="00BF5139">
        <w:t xml:space="preserve">Prototype: </w:t>
      </w:r>
      <w:r w:rsidR="00BF5139" w:rsidRPr="00BF5139">
        <w:t>M</w:t>
      </w:r>
      <w:r w:rsidR="00BF5139">
        <w:t>ay 26th</w:t>
      </w:r>
    </w:p>
    <w:p w14:paraId="50FC45ED" w14:textId="169A0332" w:rsidR="00024BD4" w:rsidRPr="00BF5139" w:rsidRDefault="00024BD4" w:rsidP="008551A4">
      <w:r w:rsidRPr="00BF5139">
        <w:t xml:space="preserve">MVP: </w:t>
      </w:r>
      <w:r w:rsidR="00BF5139">
        <w:t>June 23rd</w:t>
      </w:r>
    </w:p>
    <w:p w14:paraId="6DD102C7" w14:textId="77777777" w:rsidR="00024BD4" w:rsidRPr="00BF5139" w:rsidRDefault="00024BD4" w:rsidP="008551A4">
      <w:pPr>
        <w:rPr>
          <w:rStyle w:val="IntenseReference"/>
        </w:rPr>
      </w:pPr>
    </w:p>
    <w:p w14:paraId="0844EC46" w14:textId="77777777" w:rsidR="009A4614" w:rsidRDefault="008E40A5" w:rsidP="008551A4">
      <w:pPr>
        <w:rPr>
          <w:rStyle w:val="IntenseReference"/>
        </w:rPr>
      </w:pPr>
      <w:r w:rsidRPr="008E40A5">
        <w:rPr>
          <w:rStyle w:val="IntenseReference"/>
        </w:rPr>
        <w:t>Methods and Techniques</w:t>
      </w:r>
    </w:p>
    <w:p w14:paraId="589C6BE0" w14:textId="2C2460A2" w:rsidR="009A4614" w:rsidRDefault="00D239AE" w:rsidP="008551A4">
      <w:r>
        <w:t>The detailed specification of the Model Builder is not known in advance but shall be developed as part of the project execution. Frequent iterations between users, designers, front-end, and back-end developers shall be employed to navigate towards a successful end result</w:t>
      </w:r>
      <w:r w:rsidR="008B0BDA">
        <w:t>, whilst avoiding scope creep</w:t>
      </w:r>
      <w:r>
        <w:t xml:space="preserve">. The range of users </w:t>
      </w:r>
      <w:r w:rsidR="006E7E05">
        <w:t xml:space="preserve">who are involved </w:t>
      </w:r>
      <w:r>
        <w:t>shall begin small</w:t>
      </w:r>
      <w:r w:rsidR="00E07166">
        <w:t xml:space="preserve"> and shall expand as the product matures. Testing shall be the main means of approval.</w:t>
      </w:r>
      <w:r w:rsidR="006E7E05">
        <w:t xml:space="preserve"> The product and supporting documentation shall be Open Source.</w:t>
      </w:r>
    </w:p>
    <w:p w14:paraId="142AD894" w14:textId="77777777" w:rsidR="00855357" w:rsidRDefault="00855357" w:rsidP="008551A4">
      <w:pPr>
        <w:rPr>
          <w:rStyle w:val="IntenseReference"/>
        </w:rPr>
      </w:pPr>
    </w:p>
    <w:p w14:paraId="748398FE" w14:textId="4AC3653B" w:rsidR="00D25F12" w:rsidRDefault="008E40A5" w:rsidP="008551A4">
      <w:pPr>
        <w:rPr>
          <w:rStyle w:val="IntenseReference"/>
        </w:rPr>
      </w:pPr>
      <w:r w:rsidRPr="008E40A5">
        <w:rPr>
          <w:rStyle w:val="IntenseReference"/>
        </w:rPr>
        <w:t>Roles and Responsibilities</w:t>
      </w:r>
    </w:p>
    <w:p w14:paraId="5C377DCF" w14:textId="77777777" w:rsidR="006E7E05" w:rsidRDefault="00855357" w:rsidP="008551A4">
      <w:r>
        <w:t>Developer team</w:t>
      </w:r>
    </w:p>
    <w:p w14:paraId="74A9904D" w14:textId="48FC00A8" w:rsidR="006E7E05" w:rsidRDefault="006E7E05" w:rsidP="006E7E05">
      <w:pPr>
        <w:pStyle w:val="ListParagraph"/>
        <w:numPr>
          <w:ilvl w:val="0"/>
          <w:numId w:val="6"/>
        </w:numPr>
      </w:pPr>
      <w:r>
        <w:t>Shall develop and test the product, including design, front-end and back-end.</w:t>
      </w:r>
    </w:p>
    <w:p w14:paraId="13A1FDA2" w14:textId="0472BB35" w:rsidR="006E7E05" w:rsidRDefault="006E7E05" w:rsidP="006E7E05">
      <w:pPr>
        <w:pStyle w:val="ListParagraph"/>
        <w:numPr>
          <w:ilvl w:val="0"/>
          <w:numId w:val="6"/>
        </w:numPr>
      </w:pPr>
      <w:r>
        <w:t>Shall deploy the product in Krafla project</w:t>
      </w:r>
    </w:p>
    <w:p w14:paraId="584FAE23" w14:textId="1521C47D" w:rsidR="006E7E05" w:rsidRDefault="006E7E05" w:rsidP="006E7E05">
      <w:pPr>
        <w:pStyle w:val="ListParagraph"/>
        <w:numPr>
          <w:ilvl w:val="0"/>
          <w:numId w:val="6"/>
        </w:numPr>
      </w:pPr>
      <w:r>
        <w:t>Shall support deployment in the NOAKA cooperation</w:t>
      </w:r>
    </w:p>
    <w:p w14:paraId="356CC85D" w14:textId="4389AC63" w:rsidR="00855357" w:rsidRDefault="005B3F7B" w:rsidP="008551A4">
      <w:r>
        <w:t>Product Owner</w:t>
      </w:r>
      <w:r w:rsidR="006E7E05">
        <w:t xml:space="preserve"> or PO proxy</w:t>
      </w:r>
    </w:p>
    <w:p w14:paraId="13A73D1E" w14:textId="0B4AD0D6" w:rsidR="006E7E05" w:rsidRDefault="007F702B" w:rsidP="006E7E05">
      <w:pPr>
        <w:pStyle w:val="ListParagraph"/>
        <w:numPr>
          <w:ilvl w:val="0"/>
          <w:numId w:val="7"/>
        </w:numPr>
      </w:pPr>
      <w:r>
        <w:t>Define product vision and goals</w:t>
      </w:r>
    </w:p>
    <w:p w14:paraId="503A5AE9" w14:textId="635CC8B8" w:rsidR="007F702B" w:rsidRDefault="007F702B" w:rsidP="006E7E05">
      <w:pPr>
        <w:pStyle w:val="ListParagraph"/>
        <w:numPr>
          <w:ilvl w:val="0"/>
          <w:numId w:val="7"/>
        </w:numPr>
      </w:pPr>
      <w:r>
        <w:t>Prioritize scope, cost, time, and resources for a successful delivery</w:t>
      </w:r>
    </w:p>
    <w:p w14:paraId="5943918D" w14:textId="7C9DE887" w:rsidR="005B3F7B" w:rsidRDefault="007F702B" w:rsidP="008551A4">
      <w:pPr>
        <w:pStyle w:val="ListParagraph"/>
        <w:numPr>
          <w:ilvl w:val="0"/>
          <w:numId w:val="7"/>
        </w:numPr>
      </w:pPr>
      <w:r>
        <w:t>Communicate with stakeholders and represent their needs</w:t>
      </w:r>
    </w:p>
    <w:sectPr w:rsidR="005B3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42B"/>
    <w:multiLevelType w:val="hybridMultilevel"/>
    <w:tmpl w:val="EC9222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065A7"/>
    <w:multiLevelType w:val="hybridMultilevel"/>
    <w:tmpl w:val="1EA03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725F"/>
    <w:multiLevelType w:val="hybridMultilevel"/>
    <w:tmpl w:val="F8F20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127EC"/>
    <w:multiLevelType w:val="hybridMultilevel"/>
    <w:tmpl w:val="8032753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472759CA"/>
    <w:multiLevelType w:val="hybridMultilevel"/>
    <w:tmpl w:val="EAFC5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F7550"/>
    <w:multiLevelType w:val="hybridMultilevel"/>
    <w:tmpl w:val="987681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37863"/>
    <w:multiLevelType w:val="hybridMultilevel"/>
    <w:tmpl w:val="7D94F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7072C"/>
    <w:multiLevelType w:val="hybridMultilevel"/>
    <w:tmpl w:val="8D1C0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lend">
    <w15:presenceInfo w15:providerId="None" w15:userId="Erle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DA"/>
    <w:rsid w:val="0001383F"/>
    <w:rsid w:val="0002238C"/>
    <w:rsid w:val="00022446"/>
    <w:rsid w:val="00024BD4"/>
    <w:rsid w:val="00035A0A"/>
    <w:rsid w:val="00050171"/>
    <w:rsid w:val="000571AD"/>
    <w:rsid w:val="00094BF4"/>
    <w:rsid w:val="000C25A1"/>
    <w:rsid w:val="000D3233"/>
    <w:rsid w:val="000E4880"/>
    <w:rsid w:val="000F5E78"/>
    <w:rsid w:val="001068F6"/>
    <w:rsid w:val="001107F3"/>
    <w:rsid w:val="00120BD7"/>
    <w:rsid w:val="00146246"/>
    <w:rsid w:val="001557E2"/>
    <w:rsid w:val="001614B8"/>
    <w:rsid w:val="0016599B"/>
    <w:rsid w:val="00175E40"/>
    <w:rsid w:val="00187317"/>
    <w:rsid w:val="00191D79"/>
    <w:rsid w:val="001D0E47"/>
    <w:rsid w:val="001D5293"/>
    <w:rsid w:val="001E1EED"/>
    <w:rsid w:val="001F07C2"/>
    <w:rsid w:val="001F7577"/>
    <w:rsid w:val="00207E29"/>
    <w:rsid w:val="002175F7"/>
    <w:rsid w:val="002277A8"/>
    <w:rsid w:val="00246233"/>
    <w:rsid w:val="00247DA4"/>
    <w:rsid w:val="00287D8A"/>
    <w:rsid w:val="002A72DE"/>
    <w:rsid w:val="002B1DBB"/>
    <w:rsid w:val="002B5C6D"/>
    <w:rsid w:val="003B703F"/>
    <w:rsid w:val="003C3886"/>
    <w:rsid w:val="003C6907"/>
    <w:rsid w:val="003E7612"/>
    <w:rsid w:val="004206F3"/>
    <w:rsid w:val="00432EC2"/>
    <w:rsid w:val="004A0813"/>
    <w:rsid w:val="004D4E8E"/>
    <w:rsid w:val="004E5987"/>
    <w:rsid w:val="004F3FB1"/>
    <w:rsid w:val="00514E14"/>
    <w:rsid w:val="00521265"/>
    <w:rsid w:val="0052750B"/>
    <w:rsid w:val="00534298"/>
    <w:rsid w:val="0055427B"/>
    <w:rsid w:val="005542E5"/>
    <w:rsid w:val="00563F0C"/>
    <w:rsid w:val="005B1F42"/>
    <w:rsid w:val="005B3564"/>
    <w:rsid w:val="005B3F7B"/>
    <w:rsid w:val="005B41F7"/>
    <w:rsid w:val="005C476A"/>
    <w:rsid w:val="005D2860"/>
    <w:rsid w:val="005E6790"/>
    <w:rsid w:val="005F06B7"/>
    <w:rsid w:val="00606E5E"/>
    <w:rsid w:val="006104D4"/>
    <w:rsid w:val="00622176"/>
    <w:rsid w:val="00632D45"/>
    <w:rsid w:val="006434A9"/>
    <w:rsid w:val="00654707"/>
    <w:rsid w:val="0066174E"/>
    <w:rsid w:val="006667D9"/>
    <w:rsid w:val="006707E6"/>
    <w:rsid w:val="00671266"/>
    <w:rsid w:val="00671E35"/>
    <w:rsid w:val="00675D24"/>
    <w:rsid w:val="006868B5"/>
    <w:rsid w:val="006A2D50"/>
    <w:rsid w:val="006E7E05"/>
    <w:rsid w:val="00707D24"/>
    <w:rsid w:val="00712732"/>
    <w:rsid w:val="00725406"/>
    <w:rsid w:val="00737DFC"/>
    <w:rsid w:val="00745831"/>
    <w:rsid w:val="00750430"/>
    <w:rsid w:val="00750E8A"/>
    <w:rsid w:val="00755D5F"/>
    <w:rsid w:val="007602AB"/>
    <w:rsid w:val="00781BD0"/>
    <w:rsid w:val="007974EE"/>
    <w:rsid w:val="007A4C1B"/>
    <w:rsid w:val="007C4A0D"/>
    <w:rsid w:val="007D2CF1"/>
    <w:rsid w:val="007E09D4"/>
    <w:rsid w:val="007F702B"/>
    <w:rsid w:val="00832589"/>
    <w:rsid w:val="00851AFD"/>
    <w:rsid w:val="008551A4"/>
    <w:rsid w:val="00855357"/>
    <w:rsid w:val="00866B23"/>
    <w:rsid w:val="008905E5"/>
    <w:rsid w:val="008A44A9"/>
    <w:rsid w:val="008B0BDA"/>
    <w:rsid w:val="008C5C78"/>
    <w:rsid w:val="008C6A03"/>
    <w:rsid w:val="008E0EDA"/>
    <w:rsid w:val="008E13C9"/>
    <w:rsid w:val="008E40A5"/>
    <w:rsid w:val="008F3B5F"/>
    <w:rsid w:val="009177EB"/>
    <w:rsid w:val="00951AED"/>
    <w:rsid w:val="009654AF"/>
    <w:rsid w:val="00970314"/>
    <w:rsid w:val="00981518"/>
    <w:rsid w:val="00995913"/>
    <w:rsid w:val="009A4614"/>
    <w:rsid w:val="009A63A7"/>
    <w:rsid w:val="009B6872"/>
    <w:rsid w:val="009B7C8D"/>
    <w:rsid w:val="009C2CE7"/>
    <w:rsid w:val="00A21525"/>
    <w:rsid w:val="00A31596"/>
    <w:rsid w:val="00A335A5"/>
    <w:rsid w:val="00A341E5"/>
    <w:rsid w:val="00A40EB0"/>
    <w:rsid w:val="00A42549"/>
    <w:rsid w:val="00A63473"/>
    <w:rsid w:val="00A928C0"/>
    <w:rsid w:val="00AD0893"/>
    <w:rsid w:val="00AD148B"/>
    <w:rsid w:val="00AD42EC"/>
    <w:rsid w:val="00AE12B7"/>
    <w:rsid w:val="00AE135E"/>
    <w:rsid w:val="00AF2AB7"/>
    <w:rsid w:val="00B002C0"/>
    <w:rsid w:val="00B03D2F"/>
    <w:rsid w:val="00B26590"/>
    <w:rsid w:val="00B359D7"/>
    <w:rsid w:val="00B56392"/>
    <w:rsid w:val="00B64D65"/>
    <w:rsid w:val="00BA2CF2"/>
    <w:rsid w:val="00BB0022"/>
    <w:rsid w:val="00BD3406"/>
    <w:rsid w:val="00BD65C0"/>
    <w:rsid w:val="00BF5139"/>
    <w:rsid w:val="00C032EA"/>
    <w:rsid w:val="00C2022C"/>
    <w:rsid w:val="00C2785B"/>
    <w:rsid w:val="00C45BEF"/>
    <w:rsid w:val="00C46528"/>
    <w:rsid w:val="00CA0A32"/>
    <w:rsid w:val="00CD604A"/>
    <w:rsid w:val="00CE4EBA"/>
    <w:rsid w:val="00CE7F95"/>
    <w:rsid w:val="00D0433F"/>
    <w:rsid w:val="00D10554"/>
    <w:rsid w:val="00D239AE"/>
    <w:rsid w:val="00D25F12"/>
    <w:rsid w:val="00D36103"/>
    <w:rsid w:val="00D362C3"/>
    <w:rsid w:val="00DB7C5A"/>
    <w:rsid w:val="00DC6282"/>
    <w:rsid w:val="00DD4CF7"/>
    <w:rsid w:val="00DE6A5A"/>
    <w:rsid w:val="00E07166"/>
    <w:rsid w:val="00E20A2C"/>
    <w:rsid w:val="00E2305D"/>
    <w:rsid w:val="00E42744"/>
    <w:rsid w:val="00E70ED7"/>
    <w:rsid w:val="00E87F14"/>
    <w:rsid w:val="00EA015D"/>
    <w:rsid w:val="00EA57A4"/>
    <w:rsid w:val="00EB4405"/>
    <w:rsid w:val="00EB6FD6"/>
    <w:rsid w:val="00EC11A3"/>
    <w:rsid w:val="00ED713F"/>
    <w:rsid w:val="00EE0751"/>
    <w:rsid w:val="00EE358E"/>
    <w:rsid w:val="00EF11EA"/>
    <w:rsid w:val="00EF5AB6"/>
    <w:rsid w:val="00F02216"/>
    <w:rsid w:val="00F1110E"/>
    <w:rsid w:val="00F321F4"/>
    <w:rsid w:val="00F35ED8"/>
    <w:rsid w:val="00F73BB7"/>
    <w:rsid w:val="00FB0EDC"/>
    <w:rsid w:val="00FB7A72"/>
    <w:rsid w:val="00FD2280"/>
    <w:rsid w:val="00FE5023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8AE3"/>
  <w15:chartTrackingRefBased/>
  <w15:docId w15:val="{F01083D1-8441-4D08-8BB3-BB0D87B0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10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F5E78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EF5AB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Fjøsna</dc:creator>
  <cp:keywords/>
  <dc:description/>
  <cp:lastModifiedBy>Erlend</cp:lastModifiedBy>
  <cp:revision>4</cp:revision>
  <dcterms:created xsi:type="dcterms:W3CDTF">2021-04-20T12:46:00Z</dcterms:created>
  <dcterms:modified xsi:type="dcterms:W3CDTF">2021-04-20T13:27:00Z</dcterms:modified>
</cp:coreProperties>
</file>